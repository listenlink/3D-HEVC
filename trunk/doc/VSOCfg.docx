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A2" w:rsidRDefault="00E760A2" w:rsidP="00E760A2">
      <w:pPr>
        <w:pStyle w:val="Title"/>
        <w:rPr>
          <w:lang w:val="en-US"/>
        </w:rPr>
      </w:pPr>
      <w:r>
        <w:rPr>
          <w:lang w:val="en-US"/>
        </w:rPr>
        <w:t>Encoder configuration for VSO</w:t>
      </w:r>
    </w:p>
    <w:p w:rsidR="004026C5" w:rsidRDefault="000D2911" w:rsidP="007254F1">
      <w:pPr>
        <w:rPr>
          <w:rFonts w:ascii="Times New Roman" w:hAnsi="Times New Roman" w:cs="Times New Roman"/>
          <w:lang w:val="en-US"/>
        </w:rPr>
      </w:pPr>
      <w:r w:rsidRPr="000C290F">
        <w:rPr>
          <w:rFonts w:ascii="Times New Roman" w:hAnsi="Times New Roman" w:cs="Times New Roman"/>
          <w:lang w:val="en-US"/>
        </w:rPr>
        <w:t xml:space="preserve">This document </w:t>
      </w:r>
      <w:r w:rsidR="004026C5" w:rsidRPr="000C290F">
        <w:rPr>
          <w:rFonts w:ascii="Times New Roman" w:hAnsi="Times New Roman" w:cs="Times New Roman"/>
          <w:lang w:val="en-US"/>
        </w:rPr>
        <w:t>describes</w:t>
      </w:r>
      <w:r w:rsidR="00D23214" w:rsidRPr="000C290F">
        <w:rPr>
          <w:rFonts w:ascii="Times New Roman" w:hAnsi="Times New Roman" w:cs="Times New Roman"/>
          <w:lang w:val="en-US"/>
        </w:rPr>
        <w:t xml:space="preserve"> </w:t>
      </w:r>
      <w:r w:rsidRPr="000C290F">
        <w:rPr>
          <w:rFonts w:ascii="Times New Roman" w:hAnsi="Times New Roman" w:cs="Times New Roman"/>
          <w:lang w:val="en-US"/>
        </w:rPr>
        <w:t xml:space="preserve">the </w:t>
      </w:r>
      <w:r w:rsidR="00D23214" w:rsidRPr="000C290F">
        <w:rPr>
          <w:rFonts w:ascii="Times New Roman" w:hAnsi="Times New Roman" w:cs="Times New Roman"/>
          <w:lang w:val="en-US"/>
        </w:rPr>
        <w:t xml:space="preserve">encoder settings and macros </w:t>
      </w:r>
      <w:r w:rsidR="004026C5">
        <w:rPr>
          <w:rFonts w:ascii="Times New Roman" w:hAnsi="Times New Roman" w:cs="Times New Roman"/>
          <w:lang w:val="en-US"/>
        </w:rPr>
        <w:t xml:space="preserve">in </w:t>
      </w:r>
      <w:r w:rsidR="004026C5" w:rsidRPr="000C290F">
        <w:rPr>
          <w:rFonts w:ascii="Times New Roman" w:hAnsi="Times New Roman" w:cs="Times New Roman"/>
          <w:lang w:val="en-US"/>
        </w:rPr>
        <w:t xml:space="preserve">HTM version 3.1 </w:t>
      </w:r>
      <w:r w:rsidR="00D23214" w:rsidRPr="000C290F">
        <w:rPr>
          <w:rFonts w:ascii="Times New Roman" w:hAnsi="Times New Roman" w:cs="Times New Roman"/>
          <w:lang w:val="en-US"/>
        </w:rPr>
        <w:t xml:space="preserve">for View Synthesis Optimization (VSO) using the Synthesized View Distortion Change (SVDC) as described in </w:t>
      </w:r>
      <w:r w:rsidR="007254F1" w:rsidRPr="007254F1">
        <w:rPr>
          <w:rFonts w:ascii="Times New Roman" w:hAnsi="Times New Roman" w:cs="Times New Roman"/>
          <w:lang w:val="en-US"/>
        </w:rPr>
        <w:t>m22570</w:t>
      </w:r>
      <w:r w:rsidR="009D068A">
        <w:rPr>
          <w:rFonts w:ascii="Times New Roman" w:hAnsi="Times New Roman" w:cs="Times New Roman"/>
          <w:lang w:val="en-US"/>
        </w:rPr>
        <w:t>,</w:t>
      </w:r>
      <w:r w:rsidR="007254F1">
        <w:rPr>
          <w:rFonts w:ascii="Times New Roman" w:hAnsi="Times New Roman" w:cs="Times New Roman"/>
          <w:lang w:val="en-US"/>
        </w:rPr>
        <w:t xml:space="preserve"> m22571</w:t>
      </w:r>
      <w:r w:rsidR="009D068A">
        <w:rPr>
          <w:rFonts w:ascii="Times New Roman" w:hAnsi="Times New Roman" w:cs="Times New Roman"/>
          <w:lang w:val="en-US"/>
        </w:rPr>
        <w:t xml:space="preserve"> and m</w:t>
      </w:r>
      <w:r w:rsidR="009D068A" w:rsidRPr="009D068A">
        <w:rPr>
          <w:rFonts w:ascii="Times New Roman" w:hAnsi="Times New Roman" w:cs="Times New Roman"/>
          <w:lang w:val="en-US"/>
        </w:rPr>
        <w:t>23714</w:t>
      </w:r>
      <w:r w:rsidR="007254F1">
        <w:rPr>
          <w:rFonts w:ascii="Times New Roman" w:hAnsi="Times New Roman" w:cs="Times New Roman"/>
          <w:lang w:val="en-US"/>
        </w:rPr>
        <w:t>.</w:t>
      </w:r>
      <w:r w:rsidR="004026C5">
        <w:rPr>
          <w:rFonts w:ascii="Times New Roman" w:hAnsi="Times New Roman" w:cs="Times New Roman"/>
          <w:lang w:val="en-US"/>
        </w:rPr>
        <w:t xml:space="preserve"> </w:t>
      </w:r>
      <w:r w:rsidR="00102989" w:rsidRPr="000C290F">
        <w:rPr>
          <w:rFonts w:ascii="Times New Roman" w:hAnsi="Times New Roman" w:cs="Times New Roman"/>
          <w:lang w:val="en-US"/>
        </w:rPr>
        <w:t xml:space="preserve">Syntax, semantics and examples for the encoder configuration parameter </w:t>
      </w:r>
      <w:r w:rsidR="00102989" w:rsidRPr="000C290F">
        <w:rPr>
          <w:rFonts w:ascii="Times New Roman" w:hAnsi="Times New Roman" w:cs="Times New Roman"/>
          <w:i/>
          <w:lang w:val="en-US"/>
        </w:rPr>
        <w:t>VSOConfig</w:t>
      </w:r>
      <w:r w:rsidR="00102989" w:rsidRPr="000C290F">
        <w:rPr>
          <w:rFonts w:ascii="Times New Roman" w:hAnsi="Times New Roman" w:cs="Times New Roman"/>
          <w:lang w:val="en-US"/>
        </w:rPr>
        <w:t xml:space="preserve"> are given. </w:t>
      </w:r>
    </w:p>
    <w:p w:rsidR="00EF7115" w:rsidRDefault="00D23214" w:rsidP="00102989">
      <w:pPr>
        <w:rPr>
          <w:rFonts w:ascii="Times New Roman" w:hAnsi="Times New Roman" w:cs="Times New Roman"/>
          <w:lang w:val="en-US"/>
        </w:rPr>
      </w:pPr>
      <w:r w:rsidRPr="000C290F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0C290F">
        <w:rPr>
          <w:rFonts w:ascii="Times New Roman" w:hAnsi="Times New Roman" w:cs="Times New Roman"/>
          <w:i/>
          <w:lang w:val="en-US"/>
        </w:rPr>
        <w:t>VSOConfig</w:t>
      </w:r>
      <w:proofErr w:type="spellEnd"/>
      <w:r w:rsidRPr="000C290F">
        <w:rPr>
          <w:rFonts w:ascii="Times New Roman" w:hAnsi="Times New Roman" w:cs="Times New Roman"/>
          <w:lang w:val="en-US"/>
        </w:rPr>
        <w:t xml:space="preserve"> string specifies how the views to test and their reference views are synthesized</w:t>
      </w:r>
      <w:r w:rsidR="00102989" w:rsidRPr="000C290F">
        <w:rPr>
          <w:rFonts w:ascii="Times New Roman" w:hAnsi="Times New Roman" w:cs="Times New Roman"/>
          <w:lang w:val="en-US"/>
        </w:rPr>
        <w:t xml:space="preserve"> from the base views in the VSO process. </w:t>
      </w:r>
    </w:p>
    <w:p w:rsidR="00EF7115" w:rsidRDefault="00D23214" w:rsidP="00E760A2">
      <w:pPr>
        <w:pStyle w:val="Heading1"/>
        <w:rPr>
          <w:rFonts w:ascii="Times New Roman" w:hAnsi="Times New Roman" w:cs="Times New Roman"/>
          <w:lang w:val="en-US"/>
        </w:rPr>
      </w:pPr>
      <w:r w:rsidRPr="00EF7115">
        <w:rPr>
          <w:rFonts w:ascii="Times New Roman" w:hAnsi="Times New Roman" w:cs="Times New Roman"/>
          <w:lang w:val="en-US"/>
        </w:rPr>
        <w:t xml:space="preserve">VSO </w:t>
      </w:r>
      <w:r w:rsidR="00E760A2">
        <w:rPr>
          <w:rFonts w:ascii="Times New Roman" w:hAnsi="Times New Roman" w:cs="Times New Roman"/>
          <w:lang w:val="en-US"/>
        </w:rPr>
        <w:t>c</w:t>
      </w:r>
      <w:r w:rsidR="00904616" w:rsidRPr="00EF7115">
        <w:rPr>
          <w:rFonts w:ascii="Times New Roman" w:hAnsi="Times New Roman" w:cs="Times New Roman"/>
          <w:lang w:val="en-US"/>
        </w:rPr>
        <w:t>onfiguration specification</w:t>
      </w:r>
      <w:r w:rsidR="002B78A6">
        <w:rPr>
          <w:rFonts w:ascii="Times New Roman" w:hAnsi="Times New Roman" w:cs="Times New Roman"/>
          <w:lang w:val="en-US"/>
        </w:rPr>
        <w:t>:</w:t>
      </w:r>
    </w:p>
    <w:p w:rsidR="00E760A2" w:rsidRPr="00E760A2" w:rsidRDefault="00E760A2" w:rsidP="00E760A2">
      <w:pPr>
        <w:rPr>
          <w:lang w:val="en-US"/>
        </w:rPr>
      </w:pPr>
    </w:p>
    <w:p w:rsidR="00FC5A13" w:rsidRPr="006443D7" w:rsidRDefault="00FC5A13" w:rsidP="00FC5A13">
      <w:pPr>
        <w:rPr>
          <w:rFonts w:ascii="Courier New" w:hAnsi="Courier New" w:cs="Courier New"/>
          <w:i/>
          <w:u w:val="single"/>
          <w:lang w:val="en-US"/>
        </w:rPr>
      </w:pPr>
      <w:r w:rsidRPr="006443D7">
        <w:rPr>
          <w:rFonts w:ascii="Courier New" w:hAnsi="Courier New" w:cs="Courier New"/>
          <w:i/>
          <w:u w:val="single"/>
          <w:lang w:val="en-US"/>
        </w:rPr>
        <w:t>VSOC</w:t>
      </w:r>
      <w:r w:rsidR="000D2911">
        <w:rPr>
          <w:rFonts w:ascii="Courier New" w:hAnsi="Courier New" w:cs="Courier New"/>
          <w:i/>
          <w:u w:val="single"/>
          <w:lang w:val="en-US"/>
        </w:rPr>
        <w:t>on</w:t>
      </w:r>
      <w:r w:rsidRPr="006443D7">
        <w:rPr>
          <w:rFonts w:ascii="Courier New" w:hAnsi="Courier New" w:cs="Courier New"/>
          <w:i/>
          <w:u w:val="single"/>
          <w:lang w:val="en-US"/>
        </w:rPr>
        <w:t>f</w:t>
      </w:r>
      <w:r w:rsidR="000D2911">
        <w:rPr>
          <w:rFonts w:ascii="Courier New" w:hAnsi="Courier New" w:cs="Courier New"/>
          <w:i/>
          <w:u w:val="single"/>
          <w:lang w:val="en-US"/>
        </w:rPr>
        <w:t>i</w:t>
      </w:r>
      <w:r w:rsidRPr="006443D7">
        <w:rPr>
          <w:rFonts w:ascii="Courier New" w:hAnsi="Courier New" w:cs="Courier New"/>
          <w:i/>
          <w:u w:val="single"/>
          <w:lang w:val="en-US"/>
        </w:rPr>
        <w:t>g</w:t>
      </w:r>
    </w:p>
    <w:p w:rsidR="00FC5A13" w:rsidRPr="006443D7" w:rsidRDefault="006443D7" w:rsidP="00FC5A13">
      <w:pPr>
        <w:rPr>
          <w:rFonts w:ascii="Courier New" w:hAnsi="Courier New" w:cs="Courier New"/>
          <w:u w:val="single"/>
          <w:lang w:val="en-US"/>
        </w:rPr>
      </w:pPr>
      <w:r w:rsidRPr="006443D7">
        <w:rPr>
          <w:rFonts w:ascii="Courier New" w:hAnsi="Courier New" w:cs="Courier New"/>
          <w:i/>
          <w:lang w:val="en-US"/>
        </w:rPr>
        <w:t>DepthCoding</w:t>
      </w:r>
      <w:r w:rsidR="00FC5A13" w:rsidRPr="006443D7">
        <w:rPr>
          <w:rFonts w:ascii="Courier New" w:hAnsi="Courier New" w:cs="Courier New"/>
          <w:i/>
          <w:lang w:val="en-US"/>
        </w:rPr>
        <w:t>Descri</w:t>
      </w:r>
      <w:r w:rsidR="004026C5">
        <w:rPr>
          <w:rFonts w:ascii="Courier New" w:hAnsi="Courier New" w:cs="Courier New"/>
          <w:i/>
          <w:lang w:val="en-US"/>
        </w:rPr>
        <w:t>p</w:t>
      </w:r>
      <w:r w:rsidR="00FC5A13" w:rsidRPr="006443D7">
        <w:rPr>
          <w:rFonts w:ascii="Courier New" w:hAnsi="Courier New" w:cs="Courier New"/>
          <w:i/>
          <w:lang w:val="en-US"/>
        </w:rPr>
        <w:t>tor</w:t>
      </w:r>
      <w:r w:rsidR="00FC5A13" w:rsidRPr="006443D7">
        <w:rPr>
          <w:rFonts w:ascii="Courier New" w:hAnsi="Courier New" w:cs="Courier New"/>
          <w:lang w:val="en-US"/>
        </w:rPr>
        <w:t xml:space="preserve"> </w:t>
      </w:r>
      <w:r w:rsidR="00504C1C" w:rsidRPr="006443D7">
        <w:rPr>
          <w:rFonts w:ascii="Courier New" w:hAnsi="Courier New" w:cs="Courier New"/>
          <w:i/>
          <w:lang w:val="en-US"/>
        </w:rPr>
        <w:t>&lt;</w:t>
      </w:r>
      <w:r w:rsidRPr="006443D7">
        <w:rPr>
          <w:rFonts w:ascii="Courier New" w:hAnsi="Courier New" w:cs="Courier New"/>
          <w:i/>
          <w:lang w:val="en-US"/>
        </w:rPr>
        <w:t>DepthCodingDescri</w:t>
      </w:r>
      <w:r w:rsidR="004026C5">
        <w:rPr>
          <w:rFonts w:ascii="Courier New" w:hAnsi="Courier New" w:cs="Courier New"/>
          <w:i/>
          <w:lang w:val="en-US"/>
        </w:rPr>
        <w:t>p</w:t>
      </w:r>
      <w:r w:rsidRPr="006443D7">
        <w:rPr>
          <w:rFonts w:ascii="Courier New" w:hAnsi="Courier New" w:cs="Courier New"/>
          <w:i/>
          <w:lang w:val="en-US"/>
        </w:rPr>
        <w:t>tor</w:t>
      </w:r>
      <w:r w:rsidR="00504C1C" w:rsidRPr="006443D7">
        <w:rPr>
          <w:rFonts w:ascii="Courier New" w:hAnsi="Courier New" w:cs="Courier New"/>
          <w:i/>
          <w:lang w:val="en-US"/>
        </w:rPr>
        <w:t>&gt;</w:t>
      </w:r>
      <w:r w:rsidRPr="006443D7">
        <w:rPr>
          <w:rFonts w:ascii="Courier New" w:hAnsi="Courier New" w:cs="Courier New"/>
          <w:i/>
          <w:lang w:val="en-US"/>
        </w:rPr>
        <w:t>…</w:t>
      </w:r>
    </w:p>
    <w:p w:rsidR="00504C1C" w:rsidRPr="000C290F" w:rsidRDefault="006443D7" w:rsidP="009D5ADE">
      <w:pPr>
        <w:pStyle w:val="Comment"/>
      </w:pPr>
      <w:r w:rsidRPr="000C290F">
        <w:t xml:space="preserve">A </w:t>
      </w:r>
      <w:r w:rsidRPr="000C290F">
        <w:rPr>
          <w:i/>
        </w:rPr>
        <w:t>VSOCfg</w:t>
      </w:r>
      <w:r w:rsidRPr="000C290F">
        <w:t xml:space="preserve"> consist of one or multiple </w:t>
      </w:r>
      <w:r w:rsidRPr="000C290F">
        <w:rPr>
          <w:i/>
        </w:rPr>
        <w:t>DepthCodingDescri</w:t>
      </w:r>
      <w:r w:rsidR="004026C5">
        <w:rPr>
          <w:i/>
        </w:rPr>
        <w:t>p</w:t>
      </w:r>
      <w:r w:rsidRPr="000C290F">
        <w:rPr>
          <w:i/>
        </w:rPr>
        <w:t>tor</w:t>
      </w:r>
      <w:r w:rsidR="004026C5">
        <w:rPr>
          <w:i/>
        </w:rPr>
        <w:t>s</w:t>
      </w:r>
      <w:r w:rsidRPr="000C290F">
        <w:t xml:space="preserve">, each </w:t>
      </w:r>
      <w:r w:rsidR="004026C5" w:rsidRPr="000C290F">
        <w:rPr>
          <w:i/>
        </w:rPr>
        <w:t>DepthCodingDescri</w:t>
      </w:r>
      <w:r w:rsidR="004026C5">
        <w:rPr>
          <w:i/>
        </w:rPr>
        <w:t>pto</w:t>
      </w:r>
      <w:r w:rsidRPr="000C290F">
        <w:rPr>
          <w:i/>
        </w:rPr>
        <w:t>r</w:t>
      </w:r>
      <w:r w:rsidRPr="000C290F">
        <w:t xml:space="preserve"> describes the encoding of one depth view. </w:t>
      </w:r>
      <w:r w:rsidR="00887EEE" w:rsidRPr="000C290F">
        <w:t>O</w:t>
      </w:r>
      <w:r w:rsidRPr="000C290F">
        <w:t xml:space="preserve">ne </w:t>
      </w:r>
      <w:r w:rsidR="004026C5" w:rsidRPr="000C290F">
        <w:rPr>
          <w:i/>
        </w:rPr>
        <w:t>DepthCodingDescri</w:t>
      </w:r>
      <w:r w:rsidR="004026C5">
        <w:rPr>
          <w:i/>
        </w:rPr>
        <w:t>p</w:t>
      </w:r>
      <w:r w:rsidR="004026C5" w:rsidRPr="000C290F">
        <w:rPr>
          <w:i/>
        </w:rPr>
        <w:t>tor</w:t>
      </w:r>
      <w:r w:rsidRPr="000C290F">
        <w:rPr>
          <w:i/>
        </w:rPr>
        <w:t xml:space="preserve"> </w:t>
      </w:r>
      <w:r w:rsidRPr="000C290F">
        <w:t>should be assigned per view.</w:t>
      </w:r>
    </w:p>
    <w:p w:rsidR="00904616" w:rsidRDefault="00904616" w:rsidP="00904616">
      <w:pPr>
        <w:rPr>
          <w:rFonts w:ascii="Times New Roman" w:hAnsi="Times New Roman" w:cs="Times New Roman"/>
          <w:lang w:val="en-US"/>
        </w:rPr>
      </w:pPr>
      <w:r w:rsidRPr="00904616">
        <w:rPr>
          <w:rFonts w:ascii="Times New Roman" w:hAnsi="Times New Roman" w:cs="Times New Roman"/>
          <w:highlight w:val="yellow"/>
          <w:lang w:val="en-US"/>
        </w:rPr>
        <w:t>[</w:t>
      </w:r>
      <w:proofErr w:type="gramStart"/>
      <w:r w:rsidRPr="00904616">
        <w:rPr>
          <w:rFonts w:ascii="Times New Roman" w:hAnsi="Times New Roman" w:cs="Times New Roman"/>
          <w:highlight w:val="yellow"/>
          <w:lang w:val="en-US"/>
        </w:rPr>
        <w:t>cx0</w:t>
      </w:r>
      <w:proofErr w:type="gramEnd"/>
      <w:r w:rsidRPr="00904616">
        <w:rPr>
          <w:rFonts w:ascii="Times New Roman" w:hAnsi="Times New Roman" w:cs="Times New Roman"/>
          <w:highlight w:val="yellow"/>
          <w:lang w:val="en-US"/>
        </w:rPr>
        <w:t xml:space="preserve"> B(cc1) I(s0.5)][</w:t>
      </w:r>
      <w:proofErr w:type="gramStart"/>
      <w:r w:rsidRPr="00904616">
        <w:rPr>
          <w:rFonts w:ascii="Times New Roman" w:hAnsi="Times New Roman" w:cs="Times New Roman"/>
          <w:highlight w:val="yellow"/>
          <w:lang w:val="en-US"/>
        </w:rPr>
        <w:t>cx1</w:t>
      </w:r>
      <w:proofErr w:type="gramEnd"/>
      <w:r w:rsidRPr="00904616">
        <w:rPr>
          <w:rFonts w:ascii="Times New Roman" w:hAnsi="Times New Roman" w:cs="Times New Roman"/>
          <w:highlight w:val="yellow"/>
          <w:lang w:val="en-US"/>
        </w:rPr>
        <w:t xml:space="preserve"> B(oo0 oo2) I(s0.5 s1.5)] [</w:t>
      </w:r>
      <w:proofErr w:type="gramStart"/>
      <w:r w:rsidRPr="00904616">
        <w:rPr>
          <w:rFonts w:ascii="Times New Roman" w:hAnsi="Times New Roman" w:cs="Times New Roman"/>
          <w:highlight w:val="yellow"/>
          <w:lang w:val="en-US"/>
        </w:rPr>
        <w:t>cx2</w:t>
      </w:r>
      <w:proofErr w:type="gramEnd"/>
      <w:r w:rsidRPr="00904616">
        <w:rPr>
          <w:rFonts w:ascii="Times New Roman" w:hAnsi="Times New Roman" w:cs="Times New Roman"/>
          <w:highlight w:val="yellow"/>
          <w:lang w:val="en-US"/>
        </w:rPr>
        <w:t xml:space="preserve"> B(cc2) I(s1.5)]</w:t>
      </w:r>
    </w:p>
    <w:p w:rsidR="00904616" w:rsidRPr="00887EEE" w:rsidRDefault="00904616" w:rsidP="009D5ADE">
      <w:pPr>
        <w:pStyle w:val="Comment"/>
      </w:pPr>
    </w:p>
    <w:p w:rsidR="006443D7" w:rsidRPr="006443D7" w:rsidRDefault="006443D7" w:rsidP="00FC5A13">
      <w:pPr>
        <w:rPr>
          <w:rFonts w:ascii="Courier New" w:hAnsi="Courier New" w:cs="Courier New"/>
          <w:u w:val="single"/>
          <w:lang w:val="en-US"/>
        </w:rPr>
      </w:pPr>
      <w:r w:rsidRPr="006443D7">
        <w:rPr>
          <w:rFonts w:ascii="Courier New" w:hAnsi="Courier New" w:cs="Courier New"/>
          <w:i/>
          <w:u w:val="single"/>
          <w:lang w:val="en-US"/>
        </w:rPr>
        <w:t>DepthCodingDescri</w:t>
      </w:r>
      <w:r w:rsidR="004026C5">
        <w:rPr>
          <w:rFonts w:ascii="Courier New" w:hAnsi="Courier New" w:cs="Courier New"/>
          <w:i/>
          <w:u w:val="single"/>
          <w:lang w:val="en-US"/>
        </w:rPr>
        <w:t>p</w:t>
      </w:r>
      <w:r w:rsidRPr="006443D7">
        <w:rPr>
          <w:rFonts w:ascii="Courier New" w:hAnsi="Courier New" w:cs="Courier New"/>
          <w:i/>
          <w:u w:val="single"/>
          <w:lang w:val="en-US"/>
        </w:rPr>
        <w:t>tor</w:t>
      </w:r>
      <w:r w:rsidRPr="006443D7">
        <w:rPr>
          <w:rFonts w:ascii="Courier New" w:hAnsi="Courier New" w:cs="Courier New"/>
          <w:u w:val="single"/>
          <w:lang w:val="en-US"/>
        </w:rPr>
        <w:t xml:space="preserve"> </w:t>
      </w:r>
    </w:p>
    <w:p w:rsidR="00FC5A13" w:rsidRPr="006443D7" w:rsidRDefault="00FC5A13" w:rsidP="00FC5A13">
      <w:pPr>
        <w:rPr>
          <w:rFonts w:ascii="Courier New" w:hAnsi="Courier New" w:cs="Courier New"/>
          <w:i/>
          <w:lang w:val="en-US"/>
        </w:rPr>
      </w:pPr>
      <w:proofErr w:type="gramStart"/>
      <w:r w:rsidRPr="006443D7">
        <w:rPr>
          <w:rFonts w:ascii="Courier New" w:hAnsi="Courier New" w:cs="Courier New"/>
          <w:b/>
          <w:color w:val="C00000"/>
          <w:lang w:val="en-US"/>
        </w:rPr>
        <w:t>[</w:t>
      </w:r>
      <w:r w:rsidRPr="006443D7">
        <w:rPr>
          <w:rFonts w:ascii="Courier New" w:hAnsi="Courier New" w:cs="Courier New"/>
          <w:i/>
          <w:lang w:val="en-US"/>
        </w:rPr>
        <w:t xml:space="preserve"> BaseViewSpecifier</w:t>
      </w:r>
      <w:proofErr w:type="gramEnd"/>
      <w:r w:rsidRPr="006443D7">
        <w:rPr>
          <w:rFonts w:ascii="Courier New" w:hAnsi="Courier New" w:cs="Courier New"/>
          <w:i/>
          <w:lang w:val="en-US"/>
        </w:rPr>
        <w:t xml:space="preserve">  &lt;AdditionalBaseViewSpecifier</w:t>
      </w:r>
      <w:r w:rsidR="006443D7">
        <w:rPr>
          <w:rFonts w:ascii="Courier New" w:hAnsi="Courier New" w:cs="Courier New"/>
          <w:i/>
          <w:lang w:val="en-US"/>
        </w:rPr>
        <w:t xml:space="preserve">&gt;… </w:t>
      </w:r>
      <w:r w:rsidRPr="006443D7">
        <w:rPr>
          <w:rFonts w:ascii="Courier New" w:hAnsi="Courier New" w:cs="Courier New"/>
          <w:i/>
          <w:lang w:val="en-US"/>
        </w:rPr>
        <w:t>SynthView</w:t>
      </w:r>
      <w:r w:rsidR="006443D7">
        <w:rPr>
          <w:rFonts w:ascii="Courier New" w:hAnsi="Courier New" w:cs="Courier New"/>
          <w:i/>
          <w:lang w:val="en-US"/>
        </w:rPr>
        <w:t>Specifier &lt; SynthViewSpecifier</w:t>
      </w:r>
      <w:r w:rsidRPr="006443D7">
        <w:rPr>
          <w:rFonts w:ascii="Courier New" w:hAnsi="Courier New" w:cs="Courier New"/>
          <w:i/>
          <w:lang w:val="en-US"/>
        </w:rPr>
        <w:t xml:space="preserve"> &gt;</w:t>
      </w:r>
      <w:proofErr w:type="gramStart"/>
      <w:r w:rsidR="006443D7">
        <w:rPr>
          <w:rFonts w:ascii="Courier New" w:hAnsi="Courier New" w:cs="Courier New"/>
          <w:i/>
          <w:lang w:val="en-US"/>
        </w:rPr>
        <w:t>…</w:t>
      </w:r>
      <w:r w:rsidRPr="006443D7">
        <w:rPr>
          <w:rFonts w:ascii="Courier New" w:hAnsi="Courier New" w:cs="Courier New"/>
          <w:i/>
          <w:lang w:val="en-US"/>
        </w:rPr>
        <w:t xml:space="preserve"> </w:t>
      </w:r>
      <w:r w:rsidRPr="006443D7">
        <w:rPr>
          <w:rFonts w:ascii="Courier New" w:hAnsi="Courier New" w:cs="Courier New"/>
          <w:b/>
          <w:color w:val="C00000"/>
          <w:lang w:val="en-US"/>
        </w:rPr>
        <w:t>]</w:t>
      </w:r>
      <w:proofErr w:type="gramEnd"/>
    </w:p>
    <w:p w:rsidR="006443D7" w:rsidRPr="000C290F" w:rsidRDefault="00904616" w:rsidP="00FC5A13">
      <w:pPr>
        <w:rPr>
          <w:rFonts w:ascii="Times New Roman" w:hAnsi="Times New Roman" w:cs="Times New Roman"/>
          <w:i/>
          <w:color w:val="1F497D" w:themeColor="text2"/>
          <w:lang w:val="en-US"/>
        </w:rPr>
      </w:pPr>
      <w:r w:rsidRPr="000C290F">
        <w:rPr>
          <w:rFonts w:ascii="Times New Roman" w:hAnsi="Times New Roman" w:cs="Times New Roman"/>
          <w:color w:val="1F497D" w:themeColor="text2"/>
          <w:lang w:val="en-US"/>
        </w:rPr>
        <w:t xml:space="preserve">A </w:t>
      </w:r>
      <w:r w:rsidRPr="000C290F">
        <w:rPr>
          <w:rFonts w:ascii="Times New Roman" w:hAnsi="Times New Roman" w:cs="Times New Roman"/>
          <w:i/>
          <w:color w:val="1F497D" w:themeColor="text2"/>
          <w:lang w:val="en-US"/>
        </w:rPr>
        <w:t>DepthCodingDescri</w:t>
      </w:r>
      <w:r w:rsidR="004026C5">
        <w:rPr>
          <w:rFonts w:ascii="Times New Roman" w:hAnsi="Times New Roman" w:cs="Times New Roman"/>
          <w:i/>
          <w:color w:val="1F497D" w:themeColor="text2"/>
          <w:lang w:val="en-US"/>
        </w:rPr>
        <w:t>p</w:t>
      </w:r>
      <w:r w:rsidRPr="000C290F">
        <w:rPr>
          <w:rFonts w:ascii="Times New Roman" w:hAnsi="Times New Roman" w:cs="Times New Roman"/>
          <w:i/>
          <w:color w:val="1F497D" w:themeColor="text2"/>
          <w:lang w:val="en-US"/>
        </w:rPr>
        <w:t>tor</w:t>
      </w:r>
      <w:r w:rsidRPr="000C290F">
        <w:rPr>
          <w:rFonts w:ascii="Times New Roman" w:hAnsi="Times New Roman" w:cs="Times New Roman"/>
          <w:color w:val="1F497D" w:themeColor="text2"/>
          <w:lang w:val="en-US"/>
        </w:rPr>
        <w:t xml:space="preserve"> is parenthesized by </w:t>
      </w:r>
      <w:r w:rsidR="004026C5" w:rsidRPr="000C290F">
        <w:rPr>
          <w:rFonts w:ascii="Times New Roman" w:hAnsi="Times New Roman" w:cs="Times New Roman"/>
          <w:color w:val="1F497D" w:themeColor="text2"/>
          <w:lang w:val="en-US"/>
        </w:rPr>
        <w:t>square</w:t>
      </w:r>
      <w:r w:rsidRPr="000C290F">
        <w:rPr>
          <w:rFonts w:ascii="Times New Roman" w:hAnsi="Times New Roman" w:cs="Times New Roman"/>
          <w:color w:val="1F497D" w:themeColor="text2"/>
          <w:lang w:val="en-US"/>
        </w:rPr>
        <w:t xml:space="preserve"> brackets. </w:t>
      </w:r>
      <w:r w:rsidR="006443D7" w:rsidRPr="000C290F">
        <w:rPr>
          <w:rFonts w:ascii="Times New Roman" w:hAnsi="Times New Roman" w:cs="Times New Roman"/>
          <w:color w:val="1F497D" w:themeColor="text2"/>
          <w:lang w:val="en-US"/>
        </w:rPr>
        <w:t xml:space="preserve">A </w:t>
      </w:r>
      <w:r w:rsidR="006443D7" w:rsidRPr="000C290F">
        <w:rPr>
          <w:rFonts w:ascii="Times New Roman" w:hAnsi="Times New Roman" w:cs="Times New Roman"/>
          <w:i/>
          <w:color w:val="1F497D" w:themeColor="text2"/>
          <w:lang w:val="en-US"/>
        </w:rPr>
        <w:t>DepthCodingDescri</w:t>
      </w:r>
      <w:r w:rsidR="004026C5">
        <w:rPr>
          <w:rFonts w:ascii="Times New Roman" w:hAnsi="Times New Roman" w:cs="Times New Roman"/>
          <w:i/>
          <w:color w:val="1F497D" w:themeColor="text2"/>
          <w:lang w:val="en-US"/>
        </w:rPr>
        <w:t>p</w:t>
      </w:r>
      <w:r w:rsidR="006443D7" w:rsidRPr="000C290F">
        <w:rPr>
          <w:rFonts w:ascii="Times New Roman" w:hAnsi="Times New Roman" w:cs="Times New Roman"/>
          <w:i/>
          <w:color w:val="1F497D" w:themeColor="text2"/>
          <w:lang w:val="en-US"/>
        </w:rPr>
        <w:t>tor</w:t>
      </w:r>
      <w:r w:rsidR="000D2911" w:rsidRPr="000C290F">
        <w:rPr>
          <w:rFonts w:ascii="Times New Roman" w:hAnsi="Times New Roman" w:cs="Times New Roman"/>
          <w:i/>
          <w:color w:val="1F497D" w:themeColor="text2"/>
          <w:lang w:val="en-US"/>
        </w:rPr>
        <w:t xml:space="preserve"> </w:t>
      </w:r>
      <w:r w:rsidR="006443D7" w:rsidRPr="000C290F">
        <w:rPr>
          <w:rFonts w:ascii="Times New Roman" w:hAnsi="Times New Roman" w:cs="Times New Roman"/>
          <w:color w:val="1F497D" w:themeColor="text2"/>
          <w:lang w:val="en-US"/>
        </w:rPr>
        <w:t xml:space="preserve">consist of a </w:t>
      </w:r>
      <w:r w:rsidR="006443D7" w:rsidRPr="000C290F">
        <w:rPr>
          <w:rFonts w:ascii="Times New Roman" w:hAnsi="Times New Roman" w:cs="Times New Roman"/>
          <w:i/>
          <w:color w:val="1F497D" w:themeColor="text2"/>
          <w:lang w:val="en-US"/>
        </w:rPr>
        <w:t>BaseViewSpecifier</w:t>
      </w:r>
      <w:r w:rsidR="006443D7" w:rsidRPr="000C290F">
        <w:rPr>
          <w:rFonts w:ascii="Times New Roman" w:hAnsi="Times New Roman" w:cs="Times New Roman"/>
          <w:color w:val="1F497D" w:themeColor="text2"/>
          <w:lang w:val="en-US"/>
        </w:rPr>
        <w:t xml:space="preserve"> and opti</w:t>
      </w:r>
      <w:r w:rsidR="00295BFA" w:rsidRPr="000C290F">
        <w:rPr>
          <w:rFonts w:ascii="Times New Roman" w:hAnsi="Times New Roman" w:cs="Times New Roman"/>
          <w:color w:val="1F497D" w:themeColor="text2"/>
          <w:lang w:val="en-US"/>
        </w:rPr>
        <w:t>o</w:t>
      </w:r>
      <w:r w:rsidR="006443D7" w:rsidRPr="000C290F">
        <w:rPr>
          <w:rFonts w:ascii="Times New Roman" w:hAnsi="Times New Roman" w:cs="Times New Roman"/>
          <w:color w:val="1F497D" w:themeColor="text2"/>
          <w:lang w:val="en-US"/>
        </w:rPr>
        <w:t xml:space="preserve">nally one or multiple </w:t>
      </w:r>
      <w:r w:rsidR="006443D7" w:rsidRPr="000C290F">
        <w:rPr>
          <w:rFonts w:ascii="Times New Roman" w:hAnsi="Times New Roman" w:cs="Times New Roman"/>
          <w:i/>
          <w:color w:val="1F497D" w:themeColor="text2"/>
          <w:lang w:val="en-US"/>
        </w:rPr>
        <w:t>AdditionalBaseViewSpecifiers</w:t>
      </w:r>
      <w:r w:rsidR="006443D7" w:rsidRPr="000C290F">
        <w:rPr>
          <w:rFonts w:ascii="Times New Roman" w:hAnsi="Times New Roman" w:cs="Times New Roman"/>
          <w:color w:val="1F497D" w:themeColor="text2"/>
          <w:lang w:val="en-US"/>
        </w:rPr>
        <w:t xml:space="preserve"> and </w:t>
      </w:r>
      <w:r w:rsidR="006443D7" w:rsidRPr="000C290F">
        <w:rPr>
          <w:rFonts w:ascii="Times New Roman" w:hAnsi="Times New Roman" w:cs="Times New Roman"/>
          <w:i/>
          <w:color w:val="1F497D" w:themeColor="text2"/>
          <w:lang w:val="en-US"/>
        </w:rPr>
        <w:t>SynthViewSpecifiers</w:t>
      </w:r>
      <w:r w:rsidR="006443D7" w:rsidRPr="000C290F">
        <w:rPr>
          <w:rFonts w:ascii="Times New Roman" w:hAnsi="Times New Roman" w:cs="Times New Roman"/>
          <w:color w:val="1F497D" w:themeColor="text2"/>
          <w:lang w:val="en-US"/>
        </w:rPr>
        <w:t xml:space="preserve">. </w:t>
      </w:r>
      <w:r w:rsidR="006443D7" w:rsidRPr="000C290F">
        <w:rPr>
          <w:rFonts w:ascii="Times New Roman" w:hAnsi="Times New Roman" w:cs="Times New Roman"/>
          <w:i/>
          <w:color w:val="1F497D" w:themeColor="text2"/>
          <w:lang w:val="en-US"/>
        </w:rPr>
        <w:t>BaseViewSpecifiers</w:t>
      </w:r>
      <w:r w:rsidR="006443D7" w:rsidRPr="000C290F">
        <w:rPr>
          <w:rFonts w:ascii="Times New Roman" w:hAnsi="Times New Roman" w:cs="Times New Roman"/>
          <w:color w:val="1F497D" w:themeColor="text2"/>
          <w:lang w:val="en-US"/>
        </w:rPr>
        <w:t xml:space="preserve"> and </w:t>
      </w:r>
      <w:r w:rsidR="004026C5" w:rsidRPr="000C290F">
        <w:rPr>
          <w:rFonts w:ascii="Times New Roman" w:hAnsi="Times New Roman" w:cs="Times New Roman"/>
          <w:i/>
          <w:color w:val="1F497D" w:themeColor="text2"/>
          <w:lang w:val="en-US"/>
        </w:rPr>
        <w:t>Additional</w:t>
      </w:r>
      <w:r w:rsidR="006443D7" w:rsidRPr="000C290F">
        <w:rPr>
          <w:rFonts w:ascii="Times New Roman" w:hAnsi="Times New Roman" w:cs="Times New Roman"/>
          <w:i/>
          <w:color w:val="1F497D" w:themeColor="text2"/>
          <w:lang w:val="en-US"/>
        </w:rPr>
        <w:t>BaseViewSpecifiers</w:t>
      </w:r>
      <w:r w:rsidR="004026C5">
        <w:rPr>
          <w:rFonts w:ascii="Times New Roman" w:hAnsi="Times New Roman" w:cs="Times New Roman"/>
          <w:color w:val="1F497D" w:themeColor="text2"/>
          <w:lang w:val="en-US"/>
        </w:rPr>
        <w:t xml:space="preserve"> are needed to specify </w:t>
      </w:r>
      <w:r w:rsidR="006443D7" w:rsidRPr="000C290F">
        <w:rPr>
          <w:rFonts w:ascii="Times New Roman" w:hAnsi="Times New Roman" w:cs="Times New Roman"/>
          <w:color w:val="1F497D" w:themeColor="text2"/>
          <w:lang w:val="en-US"/>
        </w:rPr>
        <w:t xml:space="preserve">the </w:t>
      </w:r>
      <w:r w:rsidRPr="000C290F">
        <w:rPr>
          <w:rFonts w:ascii="Times New Roman" w:hAnsi="Times New Roman" w:cs="Times New Roman"/>
          <w:color w:val="1F497D" w:themeColor="text2"/>
          <w:lang w:val="en-US"/>
        </w:rPr>
        <w:t xml:space="preserve">base </w:t>
      </w:r>
      <w:r w:rsidR="006443D7" w:rsidRPr="000C290F">
        <w:rPr>
          <w:rFonts w:ascii="Times New Roman" w:hAnsi="Times New Roman" w:cs="Times New Roman"/>
          <w:color w:val="1F497D" w:themeColor="text2"/>
          <w:lang w:val="en-US"/>
        </w:rPr>
        <w:t>views that are used for synthesis, wher</w:t>
      </w:r>
      <w:r w:rsidR="00102989" w:rsidRPr="000C290F">
        <w:rPr>
          <w:rFonts w:ascii="Times New Roman" w:hAnsi="Times New Roman" w:cs="Times New Roman"/>
          <w:color w:val="1F497D" w:themeColor="text2"/>
          <w:lang w:val="en-US"/>
        </w:rPr>
        <w:t>e</w:t>
      </w:r>
      <w:r w:rsidR="006443D7" w:rsidRPr="000C290F">
        <w:rPr>
          <w:rFonts w:ascii="Times New Roman" w:hAnsi="Times New Roman" w:cs="Times New Roman"/>
          <w:color w:val="1F497D" w:themeColor="text2"/>
          <w:lang w:val="en-US"/>
        </w:rPr>
        <w:t xml:space="preserve">as the </w:t>
      </w:r>
      <w:r w:rsidR="006443D7" w:rsidRPr="000C290F">
        <w:rPr>
          <w:rFonts w:ascii="Times New Roman" w:hAnsi="Times New Roman" w:cs="Times New Roman"/>
          <w:i/>
          <w:color w:val="1F497D" w:themeColor="text2"/>
          <w:lang w:val="en-US"/>
        </w:rPr>
        <w:t>SynthViewSpecif</w:t>
      </w:r>
      <w:r w:rsidR="004026C5">
        <w:rPr>
          <w:rFonts w:ascii="Times New Roman" w:hAnsi="Times New Roman" w:cs="Times New Roman"/>
          <w:i/>
          <w:color w:val="1F497D" w:themeColor="text2"/>
          <w:lang w:val="en-US"/>
        </w:rPr>
        <w:t>i</w:t>
      </w:r>
      <w:r w:rsidR="006443D7" w:rsidRPr="000C290F">
        <w:rPr>
          <w:rFonts w:ascii="Times New Roman" w:hAnsi="Times New Roman" w:cs="Times New Roman"/>
          <w:i/>
          <w:color w:val="1F497D" w:themeColor="text2"/>
          <w:lang w:val="en-US"/>
        </w:rPr>
        <w:t>ers</w:t>
      </w:r>
      <w:r w:rsidRPr="000C290F">
        <w:rPr>
          <w:rFonts w:ascii="Times New Roman" w:hAnsi="Times New Roman" w:cs="Times New Roman"/>
          <w:color w:val="1F497D" w:themeColor="text2"/>
          <w:lang w:val="en-US"/>
        </w:rPr>
        <w:t xml:space="preserve"> </w:t>
      </w:r>
      <w:r w:rsidR="006443D7" w:rsidRPr="000C290F">
        <w:rPr>
          <w:rFonts w:ascii="Times New Roman" w:hAnsi="Times New Roman" w:cs="Times New Roman"/>
          <w:color w:val="1F497D" w:themeColor="text2"/>
          <w:lang w:val="en-US"/>
        </w:rPr>
        <w:t>specify the views that are synthesized.</w:t>
      </w:r>
      <w:r w:rsidR="006443D7" w:rsidRPr="000C290F">
        <w:rPr>
          <w:rFonts w:ascii="Times New Roman" w:hAnsi="Times New Roman" w:cs="Times New Roman"/>
          <w:i/>
          <w:color w:val="1F497D" w:themeColor="text2"/>
          <w:lang w:val="en-US"/>
        </w:rPr>
        <w:t xml:space="preserve"> </w:t>
      </w:r>
    </w:p>
    <w:p w:rsidR="00904616" w:rsidRDefault="00904616" w:rsidP="00904616">
      <w:pPr>
        <w:rPr>
          <w:rFonts w:ascii="Times New Roman" w:hAnsi="Times New Roman" w:cs="Times New Roman"/>
          <w:lang w:val="en-US"/>
        </w:rPr>
      </w:pPr>
      <w:r w:rsidRPr="00904616">
        <w:rPr>
          <w:rFonts w:ascii="Times New Roman" w:hAnsi="Times New Roman" w:cs="Times New Roman"/>
          <w:highlight w:val="yellow"/>
          <w:lang w:val="en-US"/>
        </w:rPr>
        <w:t>[</w:t>
      </w:r>
      <w:proofErr w:type="gramStart"/>
      <w:r w:rsidRPr="00904616">
        <w:rPr>
          <w:rFonts w:ascii="Times New Roman" w:hAnsi="Times New Roman" w:cs="Times New Roman"/>
          <w:highlight w:val="yellow"/>
          <w:lang w:val="en-US"/>
        </w:rPr>
        <w:t>cx0</w:t>
      </w:r>
      <w:proofErr w:type="gramEnd"/>
      <w:r w:rsidRPr="00904616">
        <w:rPr>
          <w:rFonts w:ascii="Times New Roman" w:hAnsi="Times New Roman" w:cs="Times New Roman"/>
          <w:highlight w:val="yellow"/>
          <w:lang w:val="en-US"/>
        </w:rPr>
        <w:t xml:space="preserve"> B(cc1) I(s0.5)]</w:t>
      </w:r>
      <w:r>
        <w:rPr>
          <w:rFonts w:ascii="Times New Roman" w:hAnsi="Times New Roman" w:cs="Times New Roman"/>
          <w:lang w:val="en-US"/>
        </w:rPr>
        <w:t xml:space="preserve"> </w:t>
      </w:r>
      <w:r w:rsidRPr="00904616">
        <w:rPr>
          <w:rFonts w:ascii="Times New Roman" w:hAnsi="Times New Roman" w:cs="Times New Roman"/>
          <w:highlight w:val="yellow"/>
          <w:lang w:val="en-US"/>
        </w:rPr>
        <w:t>[</w:t>
      </w:r>
      <w:proofErr w:type="gramStart"/>
      <w:r w:rsidRPr="00904616">
        <w:rPr>
          <w:rFonts w:ascii="Times New Roman" w:hAnsi="Times New Roman" w:cs="Times New Roman"/>
          <w:highlight w:val="yellow"/>
          <w:lang w:val="en-US"/>
        </w:rPr>
        <w:t>cx1</w:t>
      </w:r>
      <w:proofErr w:type="gramEnd"/>
      <w:r w:rsidRPr="00904616">
        <w:rPr>
          <w:rFonts w:ascii="Times New Roman" w:hAnsi="Times New Roman" w:cs="Times New Roman"/>
          <w:highlight w:val="yellow"/>
          <w:lang w:val="en-US"/>
        </w:rPr>
        <w:t xml:space="preserve"> B(oo0 oo2) I(s0.5 s1.5)]</w:t>
      </w:r>
      <w:r>
        <w:rPr>
          <w:rFonts w:ascii="Times New Roman" w:hAnsi="Times New Roman" w:cs="Times New Roman"/>
          <w:lang w:val="en-US"/>
        </w:rPr>
        <w:t xml:space="preserve"> </w:t>
      </w:r>
      <w:r w:rsidRPr="00904616">
        <w:rPr>
          <w:rFonts w:ascii="Times New Roman" w:hAnsi="Times New Roman" w:cs="Times New Roman"/>
          <w:highlight w:val="yellow"/>
          <w:lang w:val="en-US"/>
        </w:rPr>
        <w:t>[</w:t>
      </w:r>
      <w:proofErr w:type="gramStart"/>
      <w:r w:rsidRPr="00904616">
        <w:rPr>
          <w:rFonts w:ascii="Times New Roman" w:hAnsi="Times New Roman" w:cs="Times New Roman"/>
          <w:highlight w:val="yellow"/>
          <w:lang w:val="en-US"/>
        </w:rPr>
        <w:t>cx2</w:t>
      </w:r>
      <w:proofErr w:type="gramEnd"/>
      <w:r w:rsidRPr="00904616">
        <w:rPr>
          <w:rFonts w:ascii="Times New Roman" w:hAnsi="Times New Roman" w:cs="Times New Roman"/>
          <w:highlight w:val="yellow"/>
          <w:lang w:val="en-US"/>
        </w:rPr>
        <w:t xml:space="preserve"> B(cc2) I(s1.5)]</w:t>
      </w:r>
    </w:p>
    <w:p w:rsidR="00904616" w:rsidRPr="006443D7" w:rsidRDefault="00904616" w:rsidP="00FC5A13">
      <w:pPr>
        <w:rPr>
          <w:rFonts w:ascii="Courier New" w:hAnsi="Courier New" w:cs="Courier New"/>
          <w:i/>
          <w:color w:val="1F497D" w:themeColor="text2"/>
          <w:lang w:val="en-US"/>
        </w:rPr>
      </w:pPr>
    </w:p>
    <w:p w:rsidR="00FC5A13" w:rsidRPr="00B52148" w:rsidRDefault="00FC5A13" w:rsidP="00FC5A13">
      <w:pPr>
        <w:rPr>
          <w:rFonts w:ascii="Courier New" w:hAnsi="Courier New" w:cs="Courier New"/>
          <w:i/>
          <w:u w:val="single"/>
          <w:lang w:val="en-US"/>
        </w:rPr>
      </w:pPr>
      <w:r w:rsidRPr="006443D7">
        <w:rPr>
          <w:rFonts w:ascii="Courier New" w:hAnsi="Courier New" w:cs="Courier New"/>
          <w:i/>
          <w:u w:val="single"/>
          <w:lang w:val="en-US"/>
        </w:rPr>
        <w:t>BaseV</w:t>
      </w:r>
      <w:r w:rsidRPr="00B52148">
        <w:rPr>
          <w:rFonts w:ascii="Courier New" w:hAnsi="Courier New" w:cs="Courier New"/>
          <w:i/>
          <w:u w:val="single"/>
          <w:lang w:val="en-US"/>
        </w:rPr>
        <w:t>iewSpecifier</w:t>
      </w:r>
    </w:p>
    <w:p w:rsidR="00FC5A13" w:rsidRDefault="00FC5A13" w:rsidP="00FC5A13">
      <w:pPr>
        <w:rPr>
          <w:rFonts w:ascii="Courier New" w:hAnsi="Courier New" w:cs="Courier New"/>
          <w:i/>
          <w:lang w:val="en-US"/>
        </w:rPr>
      </w:pPr>
      <w:r w:rsidRPr="00B52148">
        <w:rPr>
          <w:rFonts w:ascii="Courier New" w:hAnsi="Courier New" w:cs="Courier New"/>
          <w:i/>
          <w:lang w:val="en-US"/>
        </w:rPr>
        <w:t>TestTypeVideo TestTypeDepth ViewNumber</w:t>
      </w:r>
    </w:p>
    <w:p w:rsidR="006443D7" w:rsidRPr="000C290F" w:rsidRDefault="00FD7686" w:rsidP="009D5ADE">
      <w:pPr>
        <w:pStyle w:val="Comment"/>
      </w:pPr>
      <w:r w:rsidRPr="000C290F">
        <w:t xml:space="preserve">The </w:t>
      </w:r>
      <w:r w:rsidRPr="000C290F">
        <w:rPr>
          <w:i/>
        </w:rPr>
        <w:t>BaseViewSpecifier</w:t>
      </w:r>
      <w:r w:rsidRPr="000C290F">
        <w:t xml:space="preserve"> specifies a </w:t>
      </w:r>
      <w:r w:rsidR="00AC2720" w:rsidRPr="000C290F">
        <w:t>b</w:t>
      </w:r>
      <w:r w:rsidRPr="000C290F">
        <w:t>ase</w:t>
      </w:r>
      <w:r w:rsidR="00AC2720" w:rsidRPr="000C290F">
        <w:t xml:space="preserve"> v</w:t>
      </w:r>
      <w:r w:rsidRPr="000C290F">
        <w:t xml:space="preserve">iew used for synthesis. </w:t>
      </w:r>
      <w:r w:rsidR="00F41778" w:rsidRPr="000C290F">
        <w:rPr>
          <w:i/>
        </w:rPr>
        <w:t>TestTypeVideo</w:t>
      </w:r>
      <w:r w:rsidR="00F41778" w:rsidRPr="000C290F">
        <w:t xml:space="preserve"> and </w:t>
      </w:r>
      <w:r w:rsidR="00F41778" w:rsidRPr="000C290F">
        <w:rPr>
          <w:i/>
        </w:rPr>
        <w:t>TestTypeDepth</w:t>
      </w:r>
      <w:r w:rsidR="00F41778" w:rsidRPr="000C290F">
        <w:t xml:space="preserve"> specify if original or coded data are used for generation of reference view</w:t>
      </w:r>
      <w:r w:rsidR="00295BFA" w:rsidRPr="000C290F">
        <w:t xml:space="preserve"> and the view to test</w:t>
      </w:r>
      <w:r w:rsidR="00F41778" w:rsidRPr="000C290F">
        <w:t xml:space="preserve"> within the VSO process. The </w:t>
      </w:r>
      <w:r w:rsidR="00F41778" w:rsidRPr="000C290F">
        <w:rPr>
          <w:i/>
        </w:rPr>
        <w:t>ViewNumber</w:t>
      </w:r>
      <w:r w:rsidR="00F41778" w:rsidRPr="000C290F">
        <w:t xml:space="preserve"> must be an integer number within t</w:t>
      </w:r>
      <w:r w:rsidR="00AC2720" w:rsidRPr="000C290F">
        <w:t>he number of views e.g. 0 1 or 2</w:t>
      </w:r>
      <w:r w:rsidR="00F41778" w:rsidRPr="000C290F">
        <w:t xml:space="preserve"> for the three view case. If the </w:t>
      </w:r>
      <w:r w:rsidR="00F41778" w:rsidRPr="000C290F">
        <w:rPr>
          <w:i/>
        </w:rPr>
        <w:t>BaseViewSpecifier</w:t>
      </w:r>
      <w:r w:rsidR="00F41778" w:rsidRPr="000C290F">
        <w:t xml:space="preserve"> is not part of the </w:t>
      </w:r>
      <w:r w:rsidR="00F41778" w:rsidRPr="000C290F">
        <w:rPr>
          <w:i/>
        </w:rPr>
        <w:t>AdditionalBaseViewSpecifier</w:t>
      </w:r>
      <w:r w:rsidR="004026C5">
        <w:rPr>
          <w:i/>
        </w:rPr>
        <w:t>,</w:t>
      </w:r>
      <w:r w:rsidR="00F41778" w:rsidRPr="000C290F">
        <w:t xml:space="preserve"> but directly part of the </w:t>
      </w:r>
      <w:r w:rsidR="00F41778" w:rsidRPr="000C290F">
        <w:rPr>
          <w:i/>
        </w:rPr>
        <w:t>DepthCodingDescriptor</w:t>
      </w:r>
      <w:r w:rsidR="004026C5">
        <w:rPr>
          <w:i/>
        </w:rPr>
        <w:t xml:space="preserve"> </w:t>
      </w:r>
      <w:r w:rsidR="00F41778" w:rsidRPr="000C290F">
        <w:t xml:space="preserve">the </w:t>
      </w:r>
      <w:r w:rsidR="00F41778" w:rsidRPr="000C290F">
        <w:rPr>
          <w:i/>
        </w:rPr>
        <w:t>ViewNumber</w:t>
      </w:r>
      <w:r w:rsidR="00F41778" w:rsidRPr="000C290F">
        <w:t xml:space="preserve"> also indicates the view for that the </w:t>
      </w:r>
      <w:r w:rsidR="00F41778" w:rsidRPr="000C290F">
        <w:rPr>
          <w:i/>
        </w:rPr>
        <w:t>DepthCodingDescriptor</w:t>
      </w:r>
      <w:r w:rsidR="00F41778" w:rsidRPr="000C290F">
        <w:t xml:space="preserve"> is used for.</w:t>
      </w:r>
    </w:p>
    <w:p w:rsidR="00AC2720" w:rsidRDefault="00AC2720" w:rsidP="00AC2720">
      <w:pPr>
        <w:rPr>
          <w:rFonts w:ascii="Times New Roman" w:hAnsi="Times New Roman" w:cs="Times New Roman"/>
          <w:lang w:val="en-US"/>
        </w:rPr>
      </w:pPr>
      <w:r w:rsidRPr="00AC2720">
        <w:rPr>
          <w:rFonts w:ascii="Times New Roman" w:hAnsi="Times New Roman" w:cs="Times New Roman"/>
          <w:lang w:val="en-US"/>
        </w:rPr>
        <w:t>[</w:t>
      </w:r>
      <w:proofErr w:type="gramStart"/>
      <w:r w:rsidRPr="00AC2720">
        <w:rPr>
          <w:rFonts w:ascii="Times New Roman" w:hAnsi="Times New Roman" w:cs="Times New Roman"/>
          <w:highlight w:val="yellow"/>
          <w:lang w:val="en-US"/>
        </w:rPr>
        <w:t>cx0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</w:t>
      </w:r>
      <w:r w:rsidRPr="00102989">
        <w:rPr>
          <w:rFonts w:ascii="Times New Roman" w:hAnsi="Times New Roman" w:cs="Times New Roman"/>
          <w:highlight w:val="yellow"/>
          <w:lang w:val="en-US"/>
        </w:rPr>
        <w:t>cc1</w:t>
      </w:r>
      <w:r w:rsidRPr="00AC2720">
        <w:rPr>
          <w:rFonts w:ascii="Times New Roman" w:hAnsi="Times New Roman" w:cs="Times New Roman"/>
          <w:lang w:val="en-US"/>
        </w:rPr>
        <w:t>) I(s0.5)] [</w:t>
      </w:r>
      <w:proofErr w:type="gramStart"/>
      <w:r w:rsidRPr="00AC2720">
        <w:rPr>
          <w:rFonts w:ascii="Times New Roman" w:hAnsi="Times New Roman" w:cs="Times New Roman"/>
          <w:highlight w:val="yellow"/>
          <w:lang w:val="en-US"/>
        </w:rPr>
        <w:t>cx1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</w:t>
      </w:r>
      <w:r w:rsidRPr="00102989">
        <w:rPr>
          <w:rFonts w:ascii="Times New Roman" w:hAnsi="Times New Roman" w:cs="Times New Roman"/>
          <w:highlight w:val="yellow"/>
          <w:lang w:val="en-US"/>
        </w:rPr>
        <w:t>oo0 oo2</w:t>
      </w:r>
      <w:r w:rsidRPr="00AC2720">
        <w:rPr>
          <w:rFonts w:ascii="Times New Roman" w:hAnsi="Times New Roman" w:cs="Times New Roman"/>
          <w:lang w:val="en-US"/>
        </w:rPr>
        <w:t>) I(s0.5 s1.5)] [</w:t>
      </w:r>
      <w:proofErr w:type="gramStart"/>
      <w:r w:rsidRPr="00AC2720">
        <w:rPr>
          <w:rFonts w:ascii="Times New Roman" w:hAnsi="Times New Roman" w:cs="Times New Roman"/>
          <w:highlight w:val="yellow"/>
          <w:lang w:val="en-US"/>
        </w:rPr>
        <w:t>cx2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</w:t>
      </w:r>
      <w:r w:rsidRPr="00102989">
        <w:rPr>
          <w:rFonts w:ascii="Times New Roman" w:hAnsi="Times New Roman" w:cs="Times New Roman"/>
          <w:highlight w:val="yellow"/>
          <w:lang w:val="en-US"/>
        </w:rPr>
        <w:t>cc2</w:t>
      </w:r>
      <w:r w:rsidRPr="00AC2720">
        <w:rPr>
          <w:rFonts w:ascii="Times New Roman" w:hAnsi="Times New Roman" w:cs="Times New Roman"/>
          <w:lang w:val="en-US"/>
        </w:rPr>
        <w:t>) I(s1.5)]</w:t>
      </w:r>
    </w:p>
    <w:p w:rsidR="00AC2720" w:rsidRPr="009D5ADE" w:rsidRDefault="00AC2720" w:rsidP="009D5ADE">
      <w:pPr>
        <w:pStyle w:val="Comment"/>
        <w:rPr>
          <w:u w:val="single"/>
        </w:rPr>
      </w:pPr>
    </w:p>
    <w:p w:rsidR="00FC5A13" w:rsidRPr="00B52148" w:rsidRDefault="009D5ADE" w:rsidP="00FC5A13">
      <w:pPr>
        <w:rPr>
          <w:rFonts w:ascii="Courier New" w:hAnsi="Courier New" w:cs="Courier New"/>
          <w:i/>
          <w:u w:val="single"/>
          <w:lang w:val="en-US"/>
        </w:rPr>
      </w:pPr>
      <w:r>
        <w:rPr>
          <w:rFonts w:ascii="Courier New" w:hAnsi="Courier New" w:cs="Courier New"/>
          <w:i/>
          <w:u w:val="single"/>
          <w:lang w:val="en-US"/>
        </w:rPr>
        <w:t>TestTypeVid</w:t>
      </w:r>
      <w:r w:rsidR="00FC5A13" w:rsidRPr="00B52148">
        <w:rPr>
          <w:rFonts w:ascii="Courier New" w:hAnsi="Courier New" w:cs="Courier New"/>
          <w:i/>
          <w:u w:val="single"/>
          <w:lang w:val="en-US"/>
        </w:rPr>
        <w:t>eo</w:t>
      </w:r>
    </w:p>
    <w:p w:rsidR="00FC5A13" w:rsidRPr="00B52148" w:rsidRDefault="00FC5A13" w:rsidP="00FC5A13">
      <w:pPr>
        <w:rPr>
          <w:rFonts w:ascii="Courier New" w:hAnsi="Courier New" w:cs="Courier New"/>
          <w:i/>
          <w:lang w:val="en-US"/>
        </w:rPr>
      </w:pPr>
      <w:r w:rsidRPr="00B52148">
        <w:rPr>
          <w:rFonts w:ascii="Courier New" w:hAnsi="Courier New" w:cs="Courier New"/>
          <w:i/>
          <w:lang w:val="en-US"/>
        </w:rPr>
        <w:t>TestType</w:t>
      </w:r>
    </w:p>
    <w:p w:rsidR="00B52148" w:rsidRPr="000C290F" w:rsidRDefault="002953E2" w:rsidP="009D5ADE">
      <w:pPr>
        <w:pStyle w:val="Comment"/>
      </w:pPr>
      <w:r>
        <w:t xml:space="preserve">The </w:t>
      </w:r>
      <w:r w:rsidRPr="002953E2">
        <w:rPr>
          <w:i/>
        </w:rPr>
        <w:t>TestTypeVideo</w:t>
      </w:r>
      <w:r>
        <w:t xml:space="preserve"> s</w:t>
      </w:r>
      <w:r w:rsidR="009D5ADE" w:rsidRPr="000C290F">
        <w:t xml:space="preserve">pecifies </w:t>
      </w:r>
      <w:r w:rsidR="00E06FB1" w:rsidRPr="000C290F">
        <w:t>wh</w:t>
      </w:r>
      <w:r w:rsidR="009D5ADE" w:rsidRPr="000C290F">
        <w:t>ether original or coded texture data is used for rendering the reference view or the views to test.</w:t>
      </w:r>
    </w:p>
    <w:p w:rsidR="00AC2720" w:rsidRDefault="00AC2720" w:rsidP="00AC2720">
      <w:pPr>
        <w:rPr>
          <w:rFonts w:ascii="Times New Roman" w:hAnsi="Times New Roman" w:cs="Times New Roman"/>
          <w:lang w:val="en-US"/>
        </w:rPr>
      </w:pPr>
      <w:r w:rsidRPr="00AC2720">
        <w:rPr>
          <w:rFonts w:ascii="Times New Roman" w:hAnsi="Times New Roman" w:cs="Times New Roman"/>
          <w:lang w:val="en-US"/>
        </w:rPr>
        <w:t>[</w:t>
      </w:r>
      <w:proofErr w:type="gramStart"/>
      <w:r w:rsidRPr="00AC2720">
        <w:rPr>
          <w:rFonts w:ascii="Times New Roman" w:hAnsi="Times New Roman" w:cs="Times New Roman"/>
          <w:highlight w:val="yellow"/>
          <w:lang w:val="en-US"/>
        </w:rPr>
        <w:t>c</w:t>
      </w:r>
      <w:r w:rsidRPr="00AC2720">
        <w:rPr>
          <w:rFonts w:ascii="Times New Roman" w:hAnsi="Times New Roman" w:cs="Times New Roman"/>
          <w:lang w:val="en-US"/>
        </w:rPr>
        <w:t>x0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</w:t>
      </w:r>
      <w:r w:rsidRPr="00AC2720">
        <w:rPr>
          <w:rFonts w:ascii="Times New Roman" w:hAnsi="Times New Roman" w:cs="Times New Roman"/>
          <w:highlight w:val="yellow"/>
          <w:lang w:val="en-US"/>
        </w:rPr>
        <w:t>c</w:t>
      </w:r>
      <w:r w:rsidRPr="00AC2720">
        <w:rPr>
          <w:rFonts w:ascii="Times New Roman" w:hAnsi="Times New Roman" w:cs="Times New Roman"/>
          <w:lang w:val="en-US"/>
        </w:rPr>
        <w:t>c1) I(s0.5)] [</w:t>
      </w:r>
      <w:proofErr w:type="gramStart"/>
      <w:r w:rsidRPr="00AC2720">
        <w:rPr>
          <w:rFonts w:ascii="Times New Roman" w:hAnsi="Times New Roman" w:cs="Times New Roman"/>
          <w:highlight w:val="yellow"/>
          <w:lang w:val="en-US"/>
        </w:rPr>
        <w:t>c</w:t>
      </w:r>
      <w:r w:rsidRPr="00AC2720">
        <w:rPr>
          <w:rFonts w:ascii="Times New Roman" w:hAnsi="Times New Roman" w:cs="Times New Roman"/>
          <w:lang w:val="en-US"/>
        </w:rPr>
        <w:t>x1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</w:t>
      </w:r>
      <w:r w:rsidRPr="00AC2720">
        <w:rPr>
          <w:rFonts w:ascii="Times New Roman" w:hAnsi="Times New Roman" w:cs="Times New Roman"/>
          <w:highlight w:val="yellow"/>
          <w:lang w:val="en-US"/>
        </w:rPr>
        <w:t>o</w:t>
      </w:r>
      <w:r w:rsidRPr="00AC2720">
        <w:rPr>
          <w:rFonts w:ascii="Times New Roman" w:hAnsi="Times New Roman" w:cs="Times New Roman"/>
          <w:lang w:val="en-US"/>
        </w:rPr>
        <w:t xml:space="preserve">o0 </w:t>
      </w:r>
      <w:r w:rsidRPr="004E24D4">
        <w:rPr>
          <w:rFonts w:ascii="Times New Roman" w:hAnsi="Times New Roman" w:cs="Times New Roman"/>
          <w:highlight w:val="yellow"/>
          <w:lang w:val="en-US"/>
        </w:rPr>
        <w:t>o</w:t>
      </w:r>
      <w:r w:rsidRPr="00AC2720">
        <w:rPr>
          <w:rFonts w:ascii="Times New Roman" w:hAnsi="Times New Roman" w:cs="Times New Roman"/>
          <w:lang w:val="en-US"/>
        </w:rPr>
        <w:t>o2) I(s0.5 s1.5)] [</w:t>
      </w:r>
      <w:proofErr w:type="gramStart"/>
      <w:r w:rsidRPr="00AC2720">
        <w:rPr>
          <w:rFonts w:ascii="Times New Roman" w:hAnsi="Times New Roman" w:cs="Times New Roman"/>
          <w:highlight w:val="yellow"/>
          <w:lang w:val="en-US"/>
        </w:rPr>
        <w:t>c</w:t>
      </w:r>
      <w:r w:rsidRPr="00AC2720">
        <w:rPr>
          <w:rFonts w:ascii="Times New Roman" w:hAnsi="Times New Roman" w:cs="Times New Roman"/>
          <w:lang w:val="en-US"/>
        </w:rPr>
        <w:t>x2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</w:t>
      </w:r>
      <w:r w:rsidRPr="00AC2720">
        <w:rPr>
          <w:rFonts w:ascii="Times New Roman" w:hAnsi="Times New Roman" w:cs="Times New Roman"/>
          <w:highlight w:val="yellow"/>
          <w:lang w:val="en-US"/>
        </w:rPr>
        <w:t>c</w:t>
      </w:r>
      <w:r w:rsidRPr="00AC2720">
        <w:rPr>
          <w:rFonts w:ascii="Times New Roman" w:hAnsi="Times New Roman" w:cs="Times New Roman"/>
          <w:lang w:val="en-US"/>
        </w:rPr>
        <w:t>c2) I(s1.5)]</w:t>
      </w:r>
    </w:p>
    <w:p w:rsidR="00AC2720" w:rsidRPr="009D5ADE" w:rsidRDefault="00AC2720" w:rsidP="009D5ADE">
      <w:pPr>
        <w:pStyle w:val="Comment"/>
      </w:pPr>
    </w:p>
    <w:p w:rsidR="00FC5A13" w:rsidRPr="00B52148" w:rsidRDefault="00FC5A13" w:rsidP="00FC5A13">
      <w:pPr>
        <w:rPr>
          <w:rFonts w:ascii="Courier New" w:hAnsi="Courier New" w:cs="Courier New"/>
          <w:i/>
          <w:u w:val="single"/>
          <w:lang w:val="en-US"/>
        </w:rPr>
      </w:pPr>
      <w:r w:rsidRPr="00B52148">
        <w:rPr>
          <w:rFonts w:ascii="Courier New" w:hAnsi="Courier New" w:cs="Courier New"/>
          <w:i/>
          <w:u w:val="single"/>
          <w:lang w:val="en-US"/>
        </w:rPr>
        <w:t>TestTypeDepth</w:t>
      </w:r>
    </w:p>
    <w:p w:rsidR="00FC5A13" w:rsidRPr="00B52148" w:rsidRDefault="00FC5A13" w:rsidP="00FC5A13">
      <w:pPr>
        <w:rPr>
          <w:rFonts w:ascii="Courier New" w:hAnsi="Courier New" w:cs="Courier New"/>
          <w:i/>
          <w:lang w:val="en-US"/>
        </w:rPr>
      </w:pPr>
      <w:r w:rsidRPr="00B52148">
        <w:rPr>
          <w:rFonts w:ascii="Courier New" w:hAnsi="Courier New" w:cs="Courier New"/>
          <w:i/>
          <w:lang w:val="en-US"/>
        </w:rPr>
        <w:t>TestType</w:t>
      </w:r>
    </w:p>
    <w:p w:rsidR="00B52148" w:rsidRPr="000C290F" w:rsidRDefault="002953E2" w:rsidP="009D5ADE">
      <w:pPr>
        <w:pStyle w:val="Comment"/>
      </w:pPr>
      <w:r>
        <w:t xml:space="preserve">The </w:t>
      </w:r>
      <w:r w:rsidRPr="002953E2">
        <w:rPr>
          <w:i/>
        </w:rPr>
        <w:t>TestTypeDepth</w:t>
      </w:r>
      <w:r>
        <w:t xml:space="preserve"> s</w:t>
      </w:r>
      <w:r w:rsidR="009D5ADE" w:rsidRPr="000C290F">
        <w:t>pecifies whether original or coded depth data is used for rendering the reference view or the views to test.</w:t>
      </w:r>
    </w:p>
    <w:p w:rsidR="00AC2720" w:rsidRDefault="00AC2720" w:rsidP="00AC2720">
      <w:pPr>
        <w:rPr>
          <w:rFonts w:ascii="Times New Roman" w:hAnsi="Times New Roman" w:cs="Times New Roman"/>
          <w:lang w:val="en-US"/>
        </w:rPr>
      </w:pPr>
      <w:r w:rsidRPr="00AC2720">
        <w:rPr>
          <w:rFonts w:ascii="Times New Roman" w:hAnsi="Times New Roman" w:cs="Times New Roman"/>
          <w:lang w:val="en-US"/>
        </w:rPr>
        <w:t>[</w:t>
      </w:r>
      <w:proofErr w:type="gramStart"/>
      <w:r w:rsidRPr="00AC2720">
        <w:rPr>
          <w:rFonts w:ascii="Times New Roman" w:hAnsi="Times New Roman" w:cs="Times New Roman"/>
          <w:lang w:val="en-US"/>
        </w:rPr>
        <w:t>c</w:t>
      </w:r>
      <w:r w:rsidRPr="00AC2720">
        <w:rPr>
          <w:rFonts w:ascii="Times New Roman" w:hAnsi="Times New Roman" w:cs="Times New Roman"/>
          <w:highlight w:val="yellow"/>
          <w:lang w:val="en-US"/>
        </w:rPr>
        <w:t>x</w:t>
      </w:r>
      <w:r w:rsidRPr="00AC2720">
        <w:rPr>
          <w:rFonts w:ascii="Times New Roman" w:hAnsi="Times New Roman" w:cs="Times New Roman"/>
          <w:lang w:val="en-US"/>
        </w:rPr>
        <w:t>0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B(c</w:t>
      </w:r>
      <w:r w:rsidRPr="00AC2720">
        <w:rPr>
          <w:rFonts w:ascii="Times New Roman" w:hAnsi="Times New Roman" w:cs="Times New Roman"/>
          <w:highlight w:val="yellow"/>
          <w:lang w:val="en-US"/>
        </w:rPr>
        <w:t>c</w:t>
      </w:r>
      <w:r w:rsidRPr="00AC2720">
        <w:rPr>
          <w:rFonts w:ascii="Times New Roman" w:hAnsi="Times New Roman" w:cs="Times New Roman"/>
          <w:lang w:val="en-US"/>
        </w:rPr>
        <w:t>1) I(s0.5)] [</w:t>
      </w:r>
      <w:proofErr w:type="gramStart"/>
      <w:r w:rsidRPr="00AC2720">
        <w:rPr>
          <w:rFonts w:ascii="Times New Roman" w:hAnsi="Times New Roman" w:cs="Times New Roman"/>
          <w:lang w:val="en-US"/>
        </w:rPr>
        <w:t>c</w:t>
      </w:r>
      <w:r w:rsidRPr="00AC2720">
        <w:rPr>
          <w:rFonts w:ascii="Times New Roman" w:hAnsi="Times New Roman" w:cs="Times New Roman"/>
          <w:highlight w:val="yellow"/>
          <w:lang w:val="en-US"/>
        </w:rPr>
        <w:t>x</w:t>
      </w:r>
      <w:r w:rsidRPr="00AC2720">
        <w:rPr>
          <w:rFonts w:ascii="Times New Roman" w:hAnsi="Times New Roman" w:cs="Times New Roman"/>
          <w:lang w:val="en-US"/>
        </w:rPr>
        <w:t>1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B(o</w:t>
      </w:r>
      <w:r w:rsidRPr="00AC2720">
        <w:rPr>
          <w:rFonts w:ascii="Times New Roman" w:hAnsi="Times New Roman" w:cs="Times New Roman"/>
          <w:highlight w:val="yellow"/>
          <w:lang w:val="en-US"/>
        </w:rPr>
        <w:t>o</w:t>
      </w:r>
      <w:r w:rsidRPr="00AC2720">
        <w:rPr>
          <w:rFonts w:ascii="Times New Roman" w:hAnsi="Times New Roman" w:cs="Times New Roman"/>
          <w:lang w:val="en-US"/>
        </w:rPr>
        <w:t>0 o</w:t>
      </w:r>
      <w:r w:rsidRPr="00AC2720">
        <w:rPr>
          <w:rFonts w:ascii="Times New Roman" w:hAnsi="Times New Roman" w:cs="Times New Roman"/>
          <w:highlight w:val="yellow"/>
          <w:lang w:val="en-US"/>
        </w:rPr>
        <w:t>o</w:t>
      </w:r>
      <w:r w:rsidRPr="00AC2720">
        <w:rPr>
          <w:rFonts w:ascii="Times New Roman" w:hAnsi="Times New Roman" w:cs="Times New Roman"/>
          <w:lang w:val="en-US"/>
        </w:rPr>
        <w:t>2) I(s0.5 s1.5)] [</w:t>
      </w:r>
      <w:proofErr w:type="gramStart"/>
      <w:r w:rsidRPr="00AC2720">
        <w:rPr>
          <w:rFonts w:ascii="Times New Roman" w:hAnsi="Times New Roman" w:cs="Times New Roman"/>
          <w:lang w:val="en-US"/>
        </w:rPr>
        <w:t>cx2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B(c</w:t>
      </w:r>
      <w:r w:rsidRPr="00AC2720">
        <w:rPr>
          <w:rFonts w:ascii="Times New Roman" w:hAnsi="Times New Roman" w:cs="Times New Roman"/>
          <w:highlight w:val="yellow"/>
          <w:lang w:val="en-US"/>
        </w:rPr>
        <w:t>c</w:t>
      </w:r>
      <w:r w:rsidRPr="00AC2720">
        <w:rPr>
          <w:rFonts w:ascii="Times New Roman" w:hAnsi="Times New Roman" w:cs="Times New Roman"/>
          <w:lang w:val="en-US"/>
        </w:rPr>
        <w:t>2) I(s1.5)]</w:t>
      </w:r>
    </w:p>
    <w:p w:rsidR="00AC2720" w:rsidRDefault="00AC2720" w:rsidP="009D5ADE">
      <w:pPr>
        <w:pStyle w:val="Comment"/>
        <w:rPr>
          <w:u w:val="single"/>
        </w:rPr>
      </w:pPr>
    </w:p>
    <w:p w:rsidR="00FC5A13" w:rsidRPr="00504C1C" w:rsidRDefault="00FC5A13" w:rsidP="00FC5A13">
      <w:pPr>
        <w:rPr>
          <w:rFonts w:ascii="Courier New" w:hAnsi="Courier New" w:cs="Courier New"/>
          <w:i/>
          <w:u w:val="single"/>
          <w:lang w:val="en-US"/>
        </w:rPr>
      </w:pPr>
      <w:r w:rsidRPr="00504C1C">
        <w:rPr>
          <w:rFonts w:ascii="Courier New" w:hAnsi="Courier New" w:cs="Courier New"/>
          <w:i/>
          <w:u w:val="single"/>
          <w:lang w:val="en-US"/>
        </w:rPr>
        <w:t>TestType</w:t>
      </w:r>
    </w:p>
    <w:p w:rsidR="00FC5A13" w:rsidRPr="000C290F" w:rsidRDefault="00FC5A13" w:rsidP="00FC5A13">
      <w:pPr>
        <w:rPr>
          <w:rFonts w:ascii="Times New Roman" w:hAnsi="Times New Roman" w:cs="Times New Roman"/>
          <w:lang w:val="en-US"/>
        </w:rPr>
      </w:pPr>
      <w:proofErr w:type="gramStart"/>
      <w:r w:rsidRPr="00504C1C">
        <w:rPr>
          <w:rFonts w:ascii="Courier New" w:hAnsi="Courier New" w:cs="Courier New"/>
          <w:b/>
          <w:color w:val="C00000"/>
          <w:lang w:val="en-US"/>
        </w:rPr>
        <w:t>o</w:t>
      </w:r>
      <w:proofErr w:type="gramEnd"/>
      <w:r>
        <w:rPr>
          <w:rFonts w:ascii="Courier New" w:hAnsi="Courier New" w:cs="Courier New"/>
          <w:lang w:val="en-US"/>
        </w:rPr>
        <w:t xml:space="preserve"> … </w:t>
      </w:r>
      <w:r w:rsidR="004026C5" w:rsidRPr="000C290F">
        <w:rPr>
          <w:rStyle w:val="CommentChar"/>
        </w:rPr>
        <w:t>original</w:t>
      </w:r>
      <w:r w:rsidRPr="000C290F">
        <w:rPr>
          <w:rStyle w:val="CommentChar"/>
        </w:rPr>
        <w:t xml:space="preserve"> </w:t>
      </w:r>
      <w:r w:rsidR="009D5ADE" w:rsidRPr="000C290F">
        <w:rPr>
          <w:rStyle w:val="CommentChar"/>
        </w:rPr>
        <w:t xml:space="preserve">for view to test; </w:t>
      </w:r>
      <w:r w:rsidRPr="000C290F">
        <w:rPr>
          <w:rStyle w:val="CommentChar"/>
        </w:rPr>
        <w:t>original</w:t>
      </w:r>
      <w:r w:rsidR="009D5ADE" w:rsidRPr="000C290F">
        <w:rPr>
          <w:rStyle w:val="CommentChar"/>
        </w:rPr>
        <w:t xml:space="preserve"> for reference view</w:t>
      </w:r>
    </w:p>
    <w:p w:rsidR="00FC5A13" w:rsidRPr="009D5ADE" w:rsidRDefault="00D856C1" w:rsidP="00FC5A13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color w:val="C00000"/>
          <w:lang w:val="en-US"/>
        </w:rPr>
        <w:t>r</w:t>
      </w:r>
      <w:proofErr w:type="gramEnd"/>
      <w:r w:rsidR="00FC5A13">
        <w:rPr>
          <w:rFonts w:ascii="Courier New" w:hAnsi="Courier New" w:cs="Courier New"/>
          <w:lang w:val="en-US"/>
        </w:rPr>
        <w:t xml:space="preserve"> … </w:t>
      </w:r>
      <w:r w:rsidR="00FC5A13" w:rsidRPr="000C290F">
        <w:rPr>
          <w:rFonts w:ascii="Times New Roman" w:hAnsi="Times New Roman" w:cs="Times New Roman"/>
          <w:color w:val="1F497D" w:themeColor="text2"/>
          <w:lang w:val="en-US"/>
        </w:rPr>
        <w:t xml:space="preserve">coded </w:t>
      </w:r>
      <w:r w:rsidR="009D5ADE" w:rsidRPr="000C290F">
        <w:rPr>
          <w:rFonts w:ascii="Times New Roman" w:hAnsi="Times New Roman" w:cs="Times New Roman"/>
          <w:color w:val="1F497D" w:themeColor="text2"/>
          <w:lang w:val="en-US"/>
        </w:rPr>
        <w:t>for view to test;</w:t>
      </w:r>
      <w:r w:rsidR="00FC5A13" w:rsidRPr="000C290F">
        <w:rPr>
          <w:rFonts w:ascii="Times New Roman" w:hAnsi="Times New Roman" w:cs="Times New Roman"/>
          <w:color w:val="1F497D" w:themeColor="text2"/>
          <w:lang w:val="en-US"/>
        </w:rPr>
        <w:t xml:space="preserve"> coded</w:t>
      </w:r>
      <w:r w:rsidR="001D0C8B">
        <w:rPr>
          <w:rFonts w:ascii="Times New Roman" w:hAnsi="Times New Roman" w:cs="Times New Roman"/>
          <w:color w:val="1F497D" w:themeColor="text2"/>
          <w:lang w:val="en-US"/>
        </w:rPr>
        <w:t xml:space="preserve"> for re</w:t>
      </w:r>
      <w:r w:rsidR="009D5ADE" w:rsidRPr="000C290F">
        <w:rPr>
          <w:rFonts w:ascii="Times New Roman" w:hAnsi="Times New Roman" w:cs="Times New Roman"/>
          <w:color w:val="1F497D" w:themeColor="text2"/>
          <w:lang w:val="en-US"/>
        </w:rPr>
        <w:t>ference view</w:t>
      </w:r>
    </w:p>
    <w:p w:rsidR="00FC5A13" w:rsidRPr="009D5ADE" w:rsidRDefault="00FC5A13" w:rsidP="00FC5A13">
      <w:pPr>
        <w:rPr>
          <w:rFonts w:ascii="Times New Roman" w:hAnsi="Times New Roman" w:cs="Times New Roman"/>
          <w:lang w:val="en-US"/>
        </w:rPr>
      </w:pPr>
      <w:proofErr w:type="gramStart"/>
      <w:r w:rsidRPr="00504C1C">
        <w:rPr>
          <w:rFonts w:ascii="Courier New" w:hAnsi="Courier New" w:cs="Courier New"/>
          <w:b/>
          <w:color w:val="C00000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 xml:space="preserve"> … </w:t>
      </w:r>
      <w:r w:rsidRPr="000C290F">
        <w:rPr>
          <w:rFonts w:ascii="Times New Roman" w:hAnsi="Times New Roman" w:cs="Times New Roman"/>
          <w:color w:val="1F497D" w:themeColor="text2"/>
          <w:lang w:val="en-US"/>
        </w:rPr>
        <w:t xml:space="preserve">coded </w:t>
      </w:r>
      <w:r w:rsidR="009D5ADE" w:rsidRPr="000C290F">
        <w:rPr>
          <w:rFonts w:ascii="Times New Roman" w:hAnsi="Times New Roman" w:cs="Times New Roman"/>
          <w:color w:val="1F497D" w:themeColor="text2"/>
          <w:lang w:val="en-US"/>
        </w:rPr>
        <w:t xml:space="preserve">for view to test; </w:t>
      </w:r>
      <w:r w:rsidRPr="000C290F">
        <w:rPr>
          <w:rFonts w:ascii="Times New Roman" w:hAnsi="Times New Roman" w:cs="Times New Roman"/>
          <w:color w:val="1F497D" w:themeColor="text2"/>
          <w:lang w:val="en-US"/>
        </w:rPr>
        <w:t>original</w:t>
      </w:r>
      <w:r w:rsidR="009D5ADE" w:rsidRPr="000C290F">
        <w:rPr>
          <w:rFonts w:ascii="Times New Roman" w:hAnsi="Times New Roman" w:cs="Times New Roman"/>
          <w:color w:val="1F497D" w:themeColor="text2"/>
          <w:lang w:val="en-US"/>
        </w:rPr>
        <w:t xml:space="preserve"> for reference view</w:t>
      </w:r>
    </w:p>
    <w:p w:rsidR="00FC5A13" w:rsidRPr="000C290F" w:rsidRDefault="00FC5A13" w:rsidP="00FC5A13">
      <w:pPr>
        <w:rPr>
          <w:rFonts w:ascii="Times New Roman" w:hAnsi="Times New Roman" w:cs="Times New Roman"/>
          <w:color w:val="1F497D" w:themeColor="text2"/>
          <w:lang w:val="en-US"/>
        </w:rPr>
      </w:pPr>
      <w:proofErr w:type="gramStart"/>
      <w:r w:rsidRPr="00504C1C">
        <w:rPr>
          <w:rFonts w:ascii="Courier New" w:hAnsi="Courier New" w:cs="Courier New"/>
          <w:b/>
          <w:color w:val="C00000"/>
          <w:lang w:val="en-US"/>
        </w:rPr>
        <w:t>x</w:t>
      </w:r>
      <w:proofErr w:type="gramEnd"/>
      <w:r>
        <w:rPr>
          <w:rFonts w:ascii="Courier New" w:hAnsi="Courier New" w:cs="Courier New"/>
          <w:lang w:val="en-US"/>
        </w:rPr>
        <w:t xml:space="preserve"> … </w:t>
      </w:r>
      <w:r w:rsidR="009D5ADE" w:rsidRPr="000C290F">
        <w:rPr>
          <w:rFonts w:ascii="Times New Roman" w:hAnsi="Times New Roman" w:cs="Times New Roman"/>
          <w:color w:val="1F497D" w:themeColor="text2"/>
          <w:lang w:val="en-US"/>
        </w:rPr>
        <w:t xml:space="preserve">current partly </w:t>
      </w:r>
      <w:r w:rsidRPr="000C290F">
        <w:rPr>
          <w:rFonts w:ascii="Times New Roman" w:hAnsi="Times New Roman" w:cs="Times New Roman"/>
          <w:color w:val="1F497D" w:themeColor="text2"/>
          <w:lang w:val="en-US"/>
        </w:rPr>
        <w:t>encoded</w:t>
      </w:r>
      <w:r w:rsidR="009D5ADE" w:rsidRPr="000C290F">
        <w:rPr>
          <w:rFonts w:ascii="Times New Roman" w:hAnsi="Times New Roman" w:cs="Times New Roman"/>
          <w:color w:val="1F497D" w:themeColor="text2"/>
          <w:lang w:val="en-US"/>
        </w:rPr>
        <w:t xml:space="preserve"> depth for view to test;  original for reference view</w:t>
      </w:r>
      <w:r w:rsidR="006F0BAC" w:rsidRPr="000C290F">
        <w:rPr>
          <w:rFonts w:ascii="Times New Roman" w:hAnsi="Times New Roman" w:cs="Times New Roman"/>
          <w:color w:val="1F497D" w:themeColor="text2"/>
          <w:lang w:val="en-US"/>
        </w:rPr>
        <w:t xml:space="preserve"> (must be applied for the </w:t>
      </w:r>
      <w:r w:rsidR="006F0BAC" w:rsidRPr="000C290F">
        <w:rPr>
          <w:rFonts w:ascii="Times New Roman" w:hAnsi="Times New Roman" w:cs="Times New Roman"/>
          <w:i/>
          <w:color w:val="1F497D" w:themeColor="text2"/>
          <w:lang w:val="en-US"/>
        </w:rPr>
        <w:t>BaseViewSpecifier</w:t>
      </w:r>
      <w:r w:rsidR="006F0BAC" w:rsidRPr="000C290F">
        <w:rPr>
          <w:rFonts w:ascii="Times New Roman" w:hAnsi="Times New Roman" w:cs="Times New Roman"/>
          <w:color w:val="1F497D" w:themeColor="text2"/>
          <w:lang w:val="en-US"/>
        </w:rPr>
        <w:t xml:space="preserve"> being not a part of a </w:t>
      </w:r>
      <w:r w:rsidR="006F0BAC" w:rsidRPr="000C290F">
        <w:rPr>
          <w:rFonts w:ascii="Times New Roman" w:hAnsi="Times New Roman" w:cs="Times New Roman"/>
          <w:i/>
          <w:color w:val="1F497D" w:themeColor="text2"/>
          <w:lang w:val="en-US"/>
        </w:rPr>
        <w:t>AdditionalBaseViewSpecifier</w:t>
      </w:r>
      <w:r w:rsidR="006F0BAC" w:rsidRPr="000C290F">
        <w:rPr>
          <w:rFonts w:ascii="Times New Roman" w:hAnsi="Times New Roman" w:cs="Times New Roman"/>
          <w:color w:val="1F497D" w:themeColor="text2"/>
          <w:lang w:val="en-US"/>
        </w:rPr>
        <w:t xml:space="preserve"> but be</w:t>
      </w:r>
      <w:r w:rsidR="002953E2">
        <w:rPr>
          <w:rFonts w:ascii="Times New Roman" w:hAnsi="Times New Roman" w:cs="Times New Roman"/>
          <w:color w:val="1F497D" w:themeColor="text2"/>
          <w:lang w:val="en-US"/>
        </w:rPr>
        <w:t>ing</w:t>
      </w:r>
      <w:r w:rsidR="006F0BAC" w:rsidRPr="000C290F">
        <w:rPr>
          <w:rFonts w:ascii="Times New Roman" w:hAnsi="Times New Roman" w:cs="Times New Roman"/>
          <w:color w:val="1F497D" w:themeColor="text2"/>
          <w:lang w:val="en-US"/>
        </w:rPr>
        <w:t xml:space="preserve"> directly a part of the </w:t>
      </w:r>
      <w:r w:rsidR="006F0BAC" w:rsidRPr="000C290F">
        <w:rPr>
          <w:rFonts w:ascii="Times New Roman" w:hAnsi="Times New Roman" w:cs="Times New Roman"/>
          <w:i/>
          <w:color w:val="1F497D" w:themeColor="text2"/>
          <w:lang w:val="en-US"/>
        </w:rPr>
        <w:t>DepthCoding</w:t>
      </w:r>
      <w:r w:rsidR="00E06FB1" w:rsidRPr="000C290F">
        <w:rPr>
          <w:rFonts w:ascii="Times New Roman" w:hAnsi="Times New Roman" w:cs="Times New Roman"/>
          <w:i/>
          <w:color w:val="1F497D" w:themeColor="text2"/>
          <w:lang w:val="en-US"/>
        </w:rPr>
        <w:t>Descriptor</w:t>
      </w:r>
      <w:r w:rsidR="002953E2" w:rsidRPr="002953E2">
        <w:rPr>
          <w:rFonts w:ascii="Times New Roman" w:hAnsi="Times New Roman" w:cs="Times New Roman"/>
          <w:color w:val="1F497D" w:themeColor="text2"/>
          <w:lang w:val="en-US"/>
        </w:rPr>
        <w:t>)</w:t>
      </w:r>
      <w:r w:rsidR="006F0BAC" w:rsidRPr="000C290F">
        <w:rPr>
          <w:rFonts w:ascii="Times New Roman" w:hAnsi="Times New Roman" w:cs="Times New Roman"/>
          <w:color w:val="1F497D" w:themeColor="text2"/>
          <w:lang w:val="en-US"/>
        </w:rPr>
        <w:t xml:space="preserve">. </w:t>
      </w:r>
    </w:p>
    <w:p w:rsidR="00AC2720" w:rsidRDefault="00AC2720" w:rsidP="00AC2720">
      <w:pPr>
        <w:rPr>
          <w:rFonts w:ascii="Times New Roman" w:hAnsi="Times New Roman" w:cs="Times New Roman"/>
          <w:lang w:val="en-US"/>
        </w:rPr>
      </w:pPr>
      <w:r w:rsidRPr="00AC2720">
        <w:rPr>
          <w:rFonts w:ascii="Times New Roman" w:hAnsi="Times New Roman" w:cs="Times New Roman"/>
          <w:lang w:val="en-US"/>
        </w:rPr>
        <w:t>[</w:t>
      </w:r>
      <w:proofErr w:type="gramStart"/>
      <w:r w:rsidRPr="00AC2720">
        <w:rPr>
          <w:rFonts w:ascii="Times New Roman" w:hAnsi="Times New Roman" w:cs="Times New Roman"/>
          <w:highlight w:val="yellow"/>
          <w:lang w:val="en-US"/>
        </w:rPr>
        <w:t>cx</w:t>
      </w:r>
      <w:r w:rsidRPr="00AC2720">
        <w:rPr>
          <w:rFonts w:ascii="Times New Roman" w:hAnsi="Times New Roman" w:cs="Times New Roman"/>
          <w:lang w:val="en-US"/>
        </w:rPr>
        <w:t>0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</w:t>
      </w:r>
      <w:r w:rsidRPr="00AC2720">
        <w:rPr>
          <w:rFonts w:ascii="Times New Roman" w:hAnsi="Times New Roman" w:cs="Times New Roman"/>
          <w:highlight w:val="yellow"/>
          <w:lang w:val="en-US"/>
        </w:rPr>
        <w:t>cc</w:t>
      </w:r>
      <w:r w:rsidRPr="00AC2720">
        <w:rPr>
          <w:rFonts w:ascii="Times New Roman" w:hAnsi="Times New Roman" w:cs="Times New Roman"/>
          <w:lang w:val="en-US"/>
        </w:rPr>
        <w:t>1) I(s0.5)] [</w:t>
      </w:r>
      <w:proofErr w:type="gramStart"/>
      <w:r w:rsidRPr="00AC2720">
        <w:rPr>
          <w:rFonts w:ascii="Times New Roman" w:hAnsi="Times New Roman" w:cs="Times New Roman"/>
          <w:highlight w:val="yellow"/>
          <w:lang w:val="en-US"/>
        </w:rPr>
        <w:t>cx</w:t>
      </w:r>
      <w:r w:rsidRPr="00AC2720">
        <w:rPr>
          <w:rFonts w:ascii="Times New Roman" w:hAnsi="Times New Roman" w:cs="Times New Roman"/>
          <w:lang w:val="en-US"/>
        </w:rPr>
        <w:t>1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</w:t>
      </w:r>
      <w:r w:rsidRPr="00AC2720">
        <w:rPr>
          <w:rFonts w:ascii="Times New Roman" w:hAnsi="Times New Roman" w:cs="Times New Roman"/>
          <w:highlight w:val="yellow"/>
          <w:lang w:val="en-US"/>
        </w:rPr>
        <w:t>oo</w:t>
      </w:r>
      <w:r w:rsidRPr="00AC2720">
        <w:rPr>
          <w:rFonts w:ascii="Times New Roman" w:hAnsi="Times New Roman" w:cs="Times New Roman"/>
          <w:lang w:val="en-US"/>
        </w:rPr>
        <w:t xml:space="preserve">0 </w:t>
      </w:r>
      <w:r w:rsidRPr="00AC2720">
        <w:rPr>
          <w:rFonts w:ascii="Times New Roman" w:hAnsi="Times New Roman" w:cs="Times New Roman"/>
          <w:highlight w:val="yellow"/>
          <w:lang w:val="en-US"/>
        </w:rPr>
        <w:t>oo</w:t>
      </w:r>
      <w:r w:rsidRPr="00AC2720">
        <w:rPr>
          <w:rFonts w:ascii="Times New Roman" w:hAnsi="Times New Roman" w:cs="Times New Roman"/>
          <w:lang w:val="en-US"/>
        </w:rPr>
        <w:t>2) I(s0.5 s1.5)] [</w:t>
      </w:r>
      <w:proofErr w:type="gramStart"/>
      <w:r w:rsidRPr="00AC2720">
        <w:rPr>
          <w:rFonts w:ascii="Times New Roman" w:hAnsi="Times New Roman" w:cs="Times New Roman"/>
          <w:highlight w:val="yellow"/>
          <w:lang w:val="en-US"/>
        </w:rPr>
        <w:t>cx</w:t>
      </w:r>
      <w:r w:rsidRPr="00AC2720">
        <w:rPr>
          <w:rFonts w:ascii="Times New Roman" w:hAnsi="Times New Roman" w:cs="Times New Roman"/>
          <w:lang w:val="en-US"/>
        </w:rPr>
        <w:t>2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</w:t>
      </w:r>
      <w:r w:rsidRPr="00AC2720">
        <w:rPr>
          <w:rFonts w:ascii="Times New Roman" w:hAnsi="Times New Roman" w:cs="Times New Roman"/>
          <w:highlight w:val="yellow"/>
          <w:lang w:val="en-US"/>
        </w:rPr>
        <w:t>cc</w:t>
      </w:r>
      <w:r w:rsidRPr="00AC2720">
        <w:rPr>
          <w:rFonts w:ascii="Times New Roman" w:hAnsi="Times New Roman" w:cs="Times New Roman"/>
          <w:lang w:val="en-US"/>
        </w:rPr>
        <w:t>2) I(s1.5)]</w:t>
      </w:r>
    </w:p>
    <w:p w:rsidR="00B52148" w:rsidRDefault="00B52148" w:rsidP="00FC5A13">
      <w:pPr>
        <w:rPr>
          <w:rFonts w:ascii="Courier New" w:hAnsi="Courier New" w:cs="Courier New"/>
          <w:u w:val="single"/>
          <w:lang w:val="en-US"/>
        </w:rPr>
      </w:pPr>
    </w:p>
    <w:p w:rsidR="00B52148" w:rsidRPr="00504C1C" w:rsidRDefault="00B52148" w:rsidP="00FC5A13">
      <w:pPr>
        <w:rPr>
          <w:rFonts w:ascii="Courier New" w:hAnsi="Courier New" w:cs="Courier New"/>
          <w:i/>
          <w:u w:val="single"/>
          <w:lang w:val="en-US"/>
        </w:rPr>
      </w:pPr>
      <w:r w:rsidRPr="00504C1C">
        <w:rPr>
          <w:rFonts w:ascii="Courier New" w:hAnsi="Courier New" w:cs="Courier New"/>
          <w:i/>
          <w:u w:val="single"/>
          <w:lang w:val="en-US"/>
        </w:rPr>
        <w:t>ViewNumber</w:t>
      </w:r>
    </w:p>
    <w:p w:rsidR="00E06FB1" w:rsidRPr="000C290F" w:rsidRDefault="00504C1C" w:rsidP="00FC5A13">
      <w:pPr>
        <w:rPr>
          <w:rFonts w:ascii="Times New Roman" w:hAnsi="Times New Roman" w:cs="Times New Roman"/>
          <w:lang w:val="en-US"/>
        </w:rPr>
      </w:pPr>
      <w:r w:rsidRPr="000C290F">
        <w:rPr>
          <w:rFonts w:ascii="Times New Roman" w:hAnsi="Times New Roman" w:cs="Times New Roman"/>
          <w:lang w:val="en-US"/>
        </w:rPr>
        <w:t>Double</w:t>
      </w:r>
      <w:r w:rsidR="00B90E85" w:rsidRPr="000C290F">
        <w:rPr>
          <w:rFonts w:ascii="Times New Roman" w:hAnsi="Times New Roman" w:cs="Times New Roman"/>
          <w:lang w:val="en-US"/>
        </w:rPr>
        <w:t xml:space="preserve"> value</w:t>
      </w:r>
      <w:r>
        <w:rPr>
          <w:rFonts w:ascii="Times New Roman" w:hAnsi="Times New Roman" w:cs="Times New Roman"/>
          <w:lang w:val="en-US"/>
        </w:rPr>
        <w:t xml:space="preserve"> </w:t>
      </w:r>
      <w:r w:rsidR="00E06FB1" w:rsidRPr="004E24D4">
        <w:rPr>
          <w:rFonts w:ascii="Courier New" w:hAnsi="Courier New" w:cs="Courier New"/>
          <w:i/>
          <w:color w:val="FF0000"/>
          <w:lang w:val="en-US"/>
        </w:rPr>
        <w:t>D</w:t>
      </w:r>
      <w:r w:rsidR="00E06FB1" w:rsidRPr="000C290F">
        <w:rPr>
          <w:rFonts w:ascii="Times New Roman" w:hAnsi="Times New Roman" w:cs="Times New Roman"/>
          <w:lang w:val="en-US"/>
        </w:rPr>
        <w:t xml:space="preserve"> </w:t>
      </w:r>
      <w:r w:rsidR="002953E2">
        <w:rPr>
          <w:rFonts w:ascii="Times New Roman" w:hAnsi="Times New Roman" w:cs="Times New Roman"/>
          <w:lang w:val="en-US"/>
        </w:rPr>
        <w:t>for synthesized views or</w:t>
      </w:r>
    </w:p>
    <w:p w:rsidR="00E06FB1" w:rsidRDefault="002953E2" w:rsidP="00FC5A13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 w:rsidRPr="000C290F">
        <w:rPr>
          <w:rFonts w:ascii="Times New Roman" w:hAnsi="Times New Roman" w:cs="Times New Roman"/>
          <w:lang w:val="en-US"/>
        </w:rPr>
        <w:t>nteger</w:t>
      </w:r>
      <w:proofErr w:type="gramEnd"/>
      <w:r w:rsidR="004E24D4" w:rsidRPr="000C290F">
        <w:rPr>
          <w:rFonts w:ascii="Times New Roman" w:hAnsi="Times New Roman" w:cs="Times New Roman"/>
          <w:lang w:val="en-US"/>
        </w:rPr>
        <w:t xml:space="preserve"> value</w:t>
      </w:r>
      <w:r w:rsidR="004E24D4">
        <w:rPr>
          <w:rFonts w:ascii="Times New Roman" w:hAnsi="Times New Roman" w:cs="Times New Roman"/>
          <w:lang w:val="en-US"/>
        </w:rPr>
        <w:t xml:space="preserve"> </w:t>
      </w:r>
      <w:r w:rsidR="004E24D4" w:rsidRPr="004E24D4">
        <w:rPr>
          <w:rFonts w:ascii="Courier New" w:hAnsi="Courier New" w:cs="Courier New"/>
          <w:i/>
          <w:color w:val="FF0000"/>
          <w:lang w:val="en-US"/>
        </w:rPr>
        <w:t>I</w:t>
      </w:r>
      <w:r w:rsidR="004E24D4">
        <w:rPr>
          <w:rFonts w:ascii="Times New Roman" w:hAnsi="Times New Roman" w:cs="Times New Roman"/>
          <w:lang w:val="en-US"/>
        </w:rPr>
        <w:t xml:space="preserve"> </w:t>
      </w:r>
      <w:r w:rsidR="004E24D4" w:rsidRPr="000C290F">
        <w:rPr>
          <w:rFonts w:ascii="Times New Roman" w:hAnsi="Times New Roman" w:cs="Times New Roman"/>
          <w:lang w:val="en-US"/>
        </w:rPr>
        <w:t>for base views.</w:t>
      </w:r>
    </w:p>
    <w:p w:rsidR="00B52148" w:rsidRPr="00504C1C" w:rsidRDefault="002953E2" w:rsidP="00FC5A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="00B90E85">
        <w:rPr>
          <w:rFonts w:ascii="Times New Roman" w:hAnsi="Times New Roman" w:cs="Times New Roman"/>
          <w:lang w:val="en-US"/>
        </w:rPr>
        <w:t xml:space="preserve">ust be </w:t>
      </w:r>
      <w:r w:rsidR="00B52148" w:rsidRPr="00504C1C">
        <w:rPr>
          <w:rFonts w:ascii="Times New Roman" w:hAnsi="Times New Roman" w:cs="Times New Roman"/>
          <w:lang w:val="en-US"/>
        </w:rPr>
        <w:t xml:space="preserve">&gt;= 0 </w:t>
      </w:r>
      <w:proofErr w:type="gramStart"/>
      <w:r w:rsidR="00B52148" w:rsidRPr="00504C1C">
        <w:rPr>
          <w:rFonts w:ascii="Times New Roman" w:hAnsi="Times New Roman" w:cs="Times New Roman"/>
          <w:lang w:val="en-US"/>
        </w:rPr>
        <w:t xml:space="preserve">and </w:t>
      </w:r>
      <w:r w:rsidR="00504C1C">
        <w:rPr>
          <w:rFonts w:ascii="Times New Roman" w:hAnsi="Times New Roman" w:cs="Times New Roman"/>
          <w:lang w:val="en-US"/>
        </w:rPr>
        <w:t xml:space="preserve"> </w:t>
      </w:r>
      <w:r w:rsidR="00B52148" w:rsidRPr="00504C1C">
        <w:rPr>
          <w:rFonts w:ascii="Times New Roman" w:hAnsi="Times New Roman" w:cs="Times New Roman"/>
          <w:lang w:val="en-US"/>
        </w:rPr>
        <w:t>&lt;</w:t>
      </w:r>
      <w:proofErr w:type="gramEnd"/>
      <w:r w:rsidR="00B90E85">
        <w:rPr>
          <w:rFonts w:ascii="Times New Roman" w:hAnsi="Times New Roman" w:cs="Times New Roman"/>
          <w:lang w:val="en-US"/>
        </w:rPr>
        <w:t>=</w:t>
      </w:r>
      <w:r w:rsidR="00B52148" w:rsidRPr="00504C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2148" w:rsidRPr="00504C1C">
        <w:rPr>
          <w:rFonts w:ascii="Times New Roman" w:hAnsi="Times New Roman" w:cs="Times New Roman"/>
          <w:lang w:val="en-US"/>
        </w:rPr>
        <w:t>Number</w:t>
      </w:r>
      <w:r w:rsidR="00B90E85">
        <w:rPr>
          <w:rFonts w:ascii="Times New Roman" w:hAnsi="Times New Roman" w:cs="Times New Roman"/>
          <w:lang w:val="en-US"/>
        </w:rPr>
        <w:t>O</w:t>
      </w:r>
      <w:r w:rsidR="00B52148" w:rsidRPr="00504C1C">
        <w:rPr>
          <w:rFonts w:ascii="Times New Roman" w:hAnsi="Times New Roman" w:cs="Times New Roman"/>
          <w:lang w:val="en-US"/>
        </w:rPr>
        <w:t>fViews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6F0BAC" w:rsidRPr="000C290F" w:rsidRDefault="002953E2" w:rsidP="00FC5A13">
      <w:pPr>
        <w:rPr>
          <w:rFonts w:ascii="Times New Roman" w:hAnsi="Times New Roman" w:cs="Times New Roman"/>
          <w:color w:val="1F497D" w:themeColor="text2"/>
          <w:lang w:val="en-US"/>
        </w:rPr>
      </w:pPr>
      <w:r>
        <w:rPr>
          <w:rFonts w:ascii="Times New Roman" w:hAnsi="Times New Roman" w:cs="Times New Roman"/>
          <w:color w:val="1F497D" w:themeColor="text2"/>
          <w:lang w:val="en-US"/>
        </w:rPr>
        <w:t>Used for n</w:t>
      </w:r>
      <w:r w:rsidR="006F0BAC" w:rsidRPr="000C290F">
        <w:rPr>
          <w:rFonts w:ascii="Times New Roman" w:hAnsi="Times New Roman" w:cs="Times New Roman"/>
          <w:color w:val="1F497D" w:themeColor="text2"/>
          <w:lang w:val="en-US"/>
        </w:rPr>
        <w:t>umbering</w:t>
      </w:r>
      <w:r>
        <w:rPr>
          <w:rFonts w:ascii="Times New Roman" w:hAnsi="Times New Roman" w:cs="Times New Roman"/>
          <w:color w:val="1F497D" w:themeColor="text2"/>
          <w:lang w:val="en-US"/>
        </w:rPr>
        <w:t xml:space="preserve"> </w:t>
      </w:r>
      <w:r w:rsidR="006F0BAC" w:rsidRPr="000C290F">
        <w:rPr>
          <w:rFonts w:ascii="Times New Roman" w:hAnsi="Times New Roman" w:cs="Times New Roman"/>
          <w:color w:val="1F497D" w:themeColor="text2"/>
          <w:lang w:val="en-US"/>
        </w:rPr>
        <w:t xml:space="preserve">of views from left to right, with 0 denoting the leftmost </w:t>
      </w:r>
      <w:r w:rsidR="0056165C" w:rsidRPr="000C290F">
        <w:rPr>
          <w:rFonts w:ascii="Times New Roman" w:hAnsi="Times New Roman" w:cs="Times New Roman"/>
          <w:color w:val="1F497D" w:themeColor="text2"/>
          <w:lang w:val="en-US"/>
        </w:rPr>
        <w:t xml:space="preserve">view position. </w:t>
      </w:r>
      <w:r>
        <w:rPr>
          <w:rFonts w:ascii="Times New Roman" w:hAnsi="Times New Roman" w:cs="Times New Roman"/>
          <w:color w:val="1F497D" w:themeColor="text2"/>
          <w:lang w:val="en-US"/>
        </w:rPr>
        <w:t xml:space="preserve">The </w:t>
      </w:r>
      <w:r w:rsidRPr="002953E2">
        <w:rPr>
          <w:rFonts w:ascii="Times New Roman" w:hAnsi="Times New Roman" w:cs="Times New Roman"/>
          <w:i/>
          <w:color w:val="1F497D" w:themeColor="text2"/>
          <w:lang w:val="en-US"/>
        </w:rPr>
        <w:t>ViewNumber</w:t>
      </w:r>
      <w:r>
        <w:rPr>
          <w:rFonts w:ascii="Times New Roman" w:hAnsi="Times New Roman" w:cs="Times New Roman"/>
          <w:color w:val="1F497D" w:themeColor="text2"/>
          <w:lang w:val="en-US"/>
        </w:rPr>
        <w:t xml:space="preserve"> m</w:t>
      </w:r>
      <w:r w:rsidR="006F0BAC" w:rsidRPr="000C290F">
        <w:rPr>
          <w:rFonts w:ascii="Times New Roman" w:hAnsi="Times New Roman" w:cs="Times New Roman"/>
          <w:color w:val="1F497D" w:themeColor="text2"/>
          <w:lang w:val="en-US"/>
        </w:rPr>
        <w:t xml:space="preserve">ust be integer for </w:t>
      </w:r>
      <w:r w:rsidR="0056165C" w:rsidRPr="000C290F">
        <w:rPr>
          <w:rFonts w:ascii="Times New Roman" w:hAnsi="Times New Roman" w:cs="Times New Roman"/>
          <w:color w:val="1F497D" w:themeColor="text2"/>
          <w:lang w:val="en-US"/>
        </w:rPr>
        <w:t xml:space="preserve">in </w:t>
      </w:r>
      <w:r w:rsidR="0056165C" w:rsidRPr="000C290F">
        <w:rPr>
          <w:rFonts w:ascii="Times New Roman" w:hAnsi="Times New Roman" w:cs="Times New Roman"/>
          <w:i/>
          <w:color w:val="1F497D" w:themeColor="text2"/>
          <w:lang w:val="en-US"/>
        </w:rPr>
        <w:t>BaseViewSpecifiers</w:t>
      </w:r>
      <w:r w:rsidR="0056165C" w:rsidRPr="000C290F">
        <w:rPr>
          <w:rFonts w:ascii="Times New Roman" w:hAnsi="Times New Roman" w:cs="Times New Roman"/>
          <w:color w:val="1F497D" w:themeColor="text2"/>
          <w:lang w:val="en-US"/>
        </w:rPr>
        <w:t xml:space="preserve">. </w:t>
      </w:r>
    </w:p>
    <w:p w:rsidR="00AC2720" w:rsidRDefault="00AC2720" w:rsidP="00AC2720">
      <w:pPr>
        <w:rPr>
          <w:rFonts w:ascii="Times New Roman" w:hAnsi="Times New Roman" w:cs="Times New Roman"/>
          <w:lang w:val="en-US"/>
        </w:rPr>
      </w:pPr>
      <w:r w:rsidRPr="00AC2720">
        <w:rPr>
          <w:rFonts w:ascii="Times New Roman" w:hAnsi="Times New Roman" w:cs="Times New Roman"/>
          <w:lang w:val="en-US"/>
        </w:rPr>
        <w:t>[</w:t>
      </w:r>
      <w:proofErr w:type="gramStart"/>
      <w:r w:rsidRPr="00AC2720">
        <w:rPr>
          <w:rFonts w:ascii="Times New Roman" w:hAnsi="Times New Roman" w:cs="Times New Roman"/>
          <w:lang w:val="en-US"/>
        </w:rPr>
        <w:t>cx</w:t>
      </w:r>
      <w:r w:rsidRPr="00AC2720">
        <w:rPr>
          <w:rFonts w:ascii="Times New Roman" w:hAnsi="Times New Roman" w:cs="Times New Roman"/>
          <w:highlight w:val="yellow"/>
          <w:lang w:val="en-US"/>
        </w:rPr>
        <w:t>0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B(cc</w:t>
      </w:r>
      <w:r w:rsidRPr="00AC2720">
        <w:rPr>
          <w:rFonts w:ascii="Times New Roman" w:hAnsi="Times New Roman" w:cs="Times New Roman"/>
          <w:highlight w:val="yellow"/>
          <w:lang w:val="en-US"/>
        </w:rPr>
        <w:t>1</w:t>
      </w:r>
      <w:r w:rsidRPr="00AC2720">
        <w:rPr>
          <w:rFonts w:ascii="Times New Roman" w:hAnsi="Times New Roman" w:cs="Times New Roman"/>
          <w:lang w:val="en-US"/>
        </w:rPr>
        <w:t>) I(s</w:t>
      </w:r>
      <w:r w:rsidRPr="00AC2720">
        <w:rPr>
          <w:rFonts w:ascii="Times New Roman" w:hAnsi="Times New Roman" w:cs="Times New Roman"/>
          <w:highlight w:val="yellow"/>
          <w:lang w:val="en-US"/>
        </w:rPr>
        <w:t>0.5</w:t>
      </w:r>
      <w:r w:rsidRPr="00AC2720">
        <w:rPr>
          <w:rFonts w:ascii="Times New Roman" w:hAnsi="Times New Roman" w:cs="Times New Roman"/>
          <w:lang w:val="en-US"/>
        </w:rPr>
        <w:t>)] [</w:t>
      </w:r>
      <w:proofErr w:type="gramStart"/>
      <w:r w:rsidRPr="00AC2720">
        <w:rPr>
          <w:rFonts w:ascii="Times New Roman" w:hAnsi="Times New Roman" w:cs="Times New Roman"/>
          <w:lang w:val="en-US"/>
        </w:rPr>
        <w:t>cx</w:t>
      </w:r>
      <w:r w:rsidRPr="00AC2720">
        <w:rPr>
          <w:rFonts w:ascii="Times New Roman" w:hAnsi="Times New Roman" w:cs="Times New Roman"/>
          <w:highlight w:val="yellow"/>
          <w:lang w:val="en-US"/>
        </w:rPr>
        <w:t>1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B(oo</w:t>
      </w:r>
      <w:r w:rsidRPr="00AC2720">
        <w:rPr>
          <w:rFonts w:ascii="Times New Roman" w:hAnsi="Times New Roman" w:cs="Times New Roman"/>
          <w:highlight w:val="yellow"/>
          <w:lang w:val="en-US"/>
        </w:rPr>
        <w:t>0</w:t>
      </w:r>
      <w:r w:rsidRPr="00AC2720">
        <w:rPr>
          <w:rFonts w:ascii="Times New Roman" w:hAnsi="Times New Roman" w:cs="Times New Roman"/>
          <w:lang w:val="en-US"/>
        </w:rPr>
        <w:t xml:space="preserve"> oo</w:t>
      </w:r>
      <w:r w:rsidRPr="00AC2720">
        <w:rPr>
          <w:rFonts w:ascii="Times New Roman" w:hAnsi="Times New Roman" w:cs="Times New Roman"/>
          <w:highlight w:val="yellow"/>
          <w:lang w:val="en-US"/>
        </w:rPr>
        <w:t>2</w:t>
      </w:r>
      <w:r w:rsidRPr="00AC2720">
        <w:rPr>
          <w:rFonts w:ascii="Times New Roman" w:hAnsi="Times New Roman" w:cs="Times New Roman"/>
          <w:lang w:val="en-US"/>
        </w:rPr>
        <w:t>) I(s</w:t>
      </w:r>
      <w:r w:rsidRPr="00AC2720">
        <w:rPr>
          <w:rFonts w:ascii="Times New Roman" w:hAnsi="Times New Roman" w:cs="Times New Roman"/>
          <w:highlight w:val="yellow"/>
          <w:lang w:val="en-US"/>
        </w:rPr>
        <w:t>0.5</w:t>
      </w:r>
      <w:r w:rsidRPr="00AC2720">
        <w:rPr>
          <w:rFonts w:ascii="Times New Roman" w:hAnsi="Times New Roman" w:cs="Times New Roman"/>
          <w:lang w:val="en-US"/>
        </w:rPr>
        <w:t xml:space="preserve"> s</w:t>
      </w:r>
      <w:r w:rsidRPr="00AC2720">
        <w:rPr>
          <w:rFonts w:ascii="Times New Roman" w:hAnsi="Times New Roman" w:cs="Times New Roman"/>
          <w:highlight w:val="yellow"/>
          <w:lang w:val="en-US"/>
        </w:rPr>
        <w:t>1.5</w:t>
      </w:r>
      <w:r w:rsidRPr="00AC2720">
        <w:rPr>
          <w:rFonts w:ascii="Times New Roman" w:hAnsi="Times New Roman" w:cs="Times New Roman"/>
          <w:lang w:val="en-US"/>
        </w:rPr>
        <w:t>)] [</w:t>
      </w:r>
      <w:proofErr w:type="gramStart"/>
      <w:r w:rsidRPr="00AC2720">
        <w:rPr>
          <w:rFonts w:ascii="Times New Roman" w:hAnsi="Times New Roman" w:cs="Times New Roman"/>
          <w:lang w:val="en-US"/>
        </w:rPr>
        <w:t>cx</w:t>
      </w:r>
      <w:r w:rsidRPr="00AC2720">
        <w:rPr>
          <w:rFonts w:ascii="Times New Roman" w:hAnsi="Times New Roman" w:cs="Times New Roman"/>
          <w:highlight w:val="yellow"/>
          <w:lang w:val="en-US"/>
        </w:rPr>
        <w:t>2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B(cc</w:t>
      </w:r>
      <w:r w:rsidRPr="00AC2720">
        <w:rPr>
          <w:rFonts w:ascii="Times New Roman" w:hAnsi="Times New Roman" w:cs="Times New Roman"/>
          <w:highlight w:val="yellow"/>
          <w:lang w:val="en-US"/>
        </w:rPr>
        <w:t>2</w:t>
      </w:r>
      <w:r w:rsidRPr="00AC2720">
        <w:rPr>
          <w:rFonts w:ascii="Times New Roman" w:hAnsi="Times New Roman" w:cs="Times New Roman"/>
          <w:lang w:val="en-US"/>
        </w:rPr>
        <w:t>) I(s</w:t>
      </w:r>
      <w:r w:rsidRPr="00AC2720">
        <w:rPr>
          <w:rFonts w:ascii="Times New Roman" w:hAnsi="Times New Roman" w:cs="Times New Roman"/>
          <w:highlight w:val="yellow"/>
          <w:lang w:val="en-US"/>
        </w:rPr>
        <w:t>1.5</w:t>
      </w:r>
      <w:r w:rsidRPr="00AC2720">
        <w:rPr>
          <w:rFonts w:ascii="Times New Roman" w:hAnsi="Times New Roman" w:cs="Times New Roman"/>
          <w:lang w:val="en-US"/>
        </w:rPr>
        <w:t>)]</w:t>
      </w:r>
    </w:p>
    <w:p w:rsidR="00AC2720" w:rsidRDefault="00AC2720" w:rsidP="00FC5A13">
      <w:pPr>
        <w:rPr>
          <w:rFonts w:ascii="Courier New" w:hAnsi="Courier New" w:cs="Courier New"/>
          <w:u w:val="single"/>
          <w:lang w:val="en-US"/>
        </w:rPr>
      </w:pPr>
    </w:p>
    <w:p w:rsidR="00FC5A13" w:rsidRPr="00504C1C" w:rsidRDefault="00FC5A13" w:rsidP="00FC5A13">
      <w:pPr>
        <w:rPr>
          <w:rFonts w:ascii="Courier New" w:hAnsi="Courier New" w:cs="Courier New"/>
          <w:i/>
          <w:u w:val="single"/>
          <w:lang w:val="en-US"/>
        </w:rPr>
      </w:pPr>
      <w:r w:rsidRPr="00504C1C">
        <w:rPr>
          <w:rFonts w:ascii="Courier New" w:hAnsi="Courier New" w:cs="Courier New"/>
          <w:i/>
          <w:u w:val="single"/>
          <w:lang w:val="en-US"/>
        </w:rPr>
        <w:t>AdditionalBaseViewSpecifier</w:t>
      </w:r>
    </w:p>
    <w:p w:rsidR="00FC5A13" w:rsidRDefault="00FC5A13" w:rsidP="00FC5A13">
      <w:pPr>
        <w:rPr>
          <w:rFonts w:ascii="Courier New" w:hAnsi="Courier New" w:cs="Courier New"/>
          <w:b/>
          <w:color w:val="C00000"/>
          <w:lang w:val="en-US"/>
        </w:rPr>
      </w:pPr>
      <w:proofErr w:type="gramStart"/>
      <w:r w:rsidRPr="00B52148">
        <w:rPr>
          <w:rFonts w:ascii="Courier New" w:hAnsi="Courier New" w:cs="Courier New"/>
          <w:b/>
          <w:color w:val="C00000"/>
          <w:lang w:val="en-US"/>
        </w:rPr>
        <w:lastRenderedPageBreak/>
        <w:t>B(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B52148">
        <w:rPr>
          <w:rFonts w:ascii="Courier New" w:hAnsi="Courier New" w:cs="Courier New"/>
          <w:i/>
          <w:lang w:val="en-US"/>
        </w:rPr>
        <w:t>BaseViewSpecifier</w:t>
      </w:r>
      <w:r>
        <w:rPr>
          <w:rFonts w:ascii="Courier New" w:hAnsi="Courier New" w:cs="Courier New"/>
          <w:lang w:val="en-US"/>
        </w:rPr>
        <w:t xml:space="preserve">  </w:t>
      </w:r>
      <w:r w:rsidRPr="00B52148">
        <w:rPr>
          <w:rFonts w:ascii="Courier New" w:hAnsi="Courier New" w:cs="Courier New"/>
          <w:i/>
          <w:lang w:val="en-US"/>
        </w:rPr>
        <w:t>&lt;BaseViewSpecifier&gt;</w:t>
      </w:r>
      <w:r w:rsidR="00295BFA">
        <w:rPr>
          <w:rFonts w:ascii="Courier New" w:hAnsi="Courier New" w:cs="Courier New"/>
          <w:i/>
          <w:lang w:val="en-US"/>
        </w:rPr>
        <w:t>…</w:t>
      </w:r>
      <w:r>
        <w:rPr>
          <w:rFonts w:ascii="Courier New" w:hAnsi="Courier New" w:cs="Courier New"/>
          <w:lang w:val="en-US"/>
        </w:rPr>
        <w:t xml:space="preserve"> </w:t>
      </w:r>
      <w:r w:rsidRPr="00B52148">
        <w:rPr>
          <w:rFonts w:ascii="Courier New" w:hAnsi="Courier New" w:cs="Courier New"/>
          <w:b/>
          <w:color w:val="C00000"/>
          <w:lang w:val="en-US"/>
        </w:rPr>
        <w:t>)</w:t>
      </w:r>
    </w:p>
    <w:p w:rsidR="00287052" w:rsidRPr="00526AAE" w:rsidRDefault="00287052" w:rsidP="00FC5A13">
      <w:pPr>
        <w:rPr>
          <w:rFonts w:ascii="Times New Roman" w:hAnsi="Times New Roman" w:cs="Times New Roman"/>
          <w:color w:val="1F497D" w:themeColor="text2"/>
          <w:lang w:val="en-US"/>
        </w:rPr>
      </w:pPr>
      <w:r w:rsidRPr="00526AAE">
        <w:rPr>
          <w:rFonts w:ascii="Times New Roman" w:hAnsi="Times New Roman" w:cs="Times New Roman"/>
          <w:color w:val="1F497D" w:themeColor="text2"/>
          <w:lang w:val="en-US"/>
        </w:rPr>
        <w:t xml:space="preserve">On or multiple </w:t>
      </w:r>
      <w:r w:rsidRPr="00526AAE">
        <w:rPr>
          <w:rFonts w:ascii="Times New Roman" w:hAnsi="Times New Roman" w:cs="Times New Roman"/>
          <w:i/>
          <w:color w:val="1F497D" w:themeColor="text2"/>
          <w:lang w:val="en-US"/>
        </w:rPr>
        <w:t>AdditionalBaseViewSpecifier</w:t>
      </w:r>
      <w:r w:rsidRPr="00526AAE">
        <w:rPr>
          <w:rFonts w:ascii="Times New Roman" w:hAnsi="Times New Roman" w:cs="Times New Roman"/>
          <w:color w:val="1F497D" w:themeColor="text2"/>
          <w:lang w:val="en-US"/>
        </w:rPr>
        <w:t xml:space="preserve"> must be give for view interpolation, since </w:t>
      </w:r>
      <w:r w:rsidR="00E06FB1" w:rsidRPr="00526AAE">
        <w:rPr>
          <w:rFonts w:ascii="Times New Roman" w:hAnsi="Times New Roman" w:cs="Times New Roman"/>
          <w:color w:val="1F497D" w:themeColor="text2"/>
          <w:lang w:val="en-US"/>
        </w:rPr>
        <w:t>two base views are required for interpolation</w:t>
      </w:r>
      <w:r w:rsidRPr="00526AAE">
        <w:rPr>
          <w:rFonts w:ascii="Times New Roman" w:hAnsi="Times New Roman" w:cs="Times New Roman"/>
          <w:color w:val="1F497D" w:themeColor="text2"/>
          <w:lang w:val="en-US"/>
        </w:rPr>
        <w:t xml:space="preserve">. The view to test and the reference view are synthesized from the view given by the </w:t>
      </w:r>
      <w:r w:rsidRPr="00526AAE">
        <w:rPr>
          <w:rFonts w:ascii="Times New Roman" w:hAnsi="Times New Roman" w:cs="Times New Roman"/>
          <w:i/>
          <w:color w:val="1F497D" w:themeColor="text2"/>
          <w:lang w:val="en-US"/>
        </w:rPr>
        <w:t>BaseViewSpecif</w:t>
      </w:r>
      <w:r w:rsidR="002953E2">
        <w:rPr>
          <w:rFonts w:ascii="Times New Roman" w:hAnsi="Times New Roman" w:cs="Times New Roman"/>
          <w:i/>
          <w:color w:val="1F497D" w:themeColor="text2"/>
          <w:lang w:val="en-US"/>
        </w:rPr>
        <w:t>i</w:t>
      </w:r>
      <w:r w:rsidRPr="00526AAE">
        <w:rPr>
          <w:rFonts w:ascii="Times New Roman" w:hAnsi="Times New Roman" w:cs="Times New Roman"/>
          <w:i/>
          <w:color w:val="1F497D" w:themeColor="text2"/>
          <w:lang w:val="en-US"/>
        </w:rPr>
        <w:t>er</w:t>
      </w:r>
      <w:r w:rsidRPr="00526AAE">
        <w:rPr>
          <w:rFonts w:ascii="Times New Roman" w:hAnsi="Times New Roman" w:cs="Times New Roman"/>
          <w:color w:val="1F497D" w:themeColor="text2"/>
          <w:lang w:val="en-US"/>
        </w:rPr>
        <w:t xml:space="preserve"> that is directly part of the </w:t>
      </w:r>
      <w:r w:rsidRPr="00526AAE">
        <w:rPr>
          <w:rFonts w:ascii="Times New Roman" w:hAnsi="Times New Roman" w:cs="Times New Roman"/>
          <w:i/>
          <w:color w:val="1F497D" w:themeColor="text2"/>
          <w:lang w:val="en-US"/>
        </w:rPr>
        <w:t>DepthCodingDe</w:t>
      </w:r>
      <w:r w:rsidR="002953E2">
        <w:rPr>
          <w:rFonts w:ascii="Times New Roman" w:hAnsi="Times New Roman" w:cs="Times New Roman"/>
          <w:i/>
          <w:color w:val="1F497D" w:themeColor="text2"/>
          <w:lang w:val="en-US"/>
        </w:rPr>
        <w:t>s</w:t>
      </w:r>
      <w:r w:rsidRPr="00526AAE">
        <w:rPr>
          <w:rFonts w:ascii="Times New Roman" w:hAnsi="Times New Roman" w:cs="Times New Roman"/>
          <w:i/>
          <w:color w:val="1F497D" w:themeColor="text2"/>
          <w:lang w:val="en-US"/>
        </w:rPr>
        <w:t>cri</w:t>
      </w:r>
      <w:r w:rsidR="002953E2">
        <w:rPr>
          <w:rFonts w:ascii="Times New Roman" w:hAnsi="Times New Roman" w:cs="Times New Roman"/>
          <w:i/>
          <w:color w:val="1F497D" w:themeColor="text2"/>
          <w:lang w:val="en-US"/>
        </w:rPr>
        <w:t>p</w:t>
      </w:r>
      <w:r w:rsidRPr="00526AAE">
        <w:rPr>
          <w:rFonts w:ascii="Times New Roman" w:hAnsi="Times New Roman" w:cs="Times New Roman"/>
          <w:i/>
          <w:color w:val="1F497D" w:themeColor="text2"/>
          <w:lang w:val="en-US"/>
        </w:rPr>
        <w:t>tor</w:t>
      </w:r>
      <w:r w:rsidRPr="00526AAE">
        <w:rPr>
          <w:rFonts w:ascii="Times New Roman" w:hAnsi="Times New Roman" w:cs="Times New Roman"/>
          <w:color w:val="1F497D" w:themeColor="text2"/>
          <w:lang w:val="en-US"/>
        </w:rPr>
        <w:t xml:space="preserve"> and the </w:t>
      </w:r>
      <w:r w:rsidRPr="00526AAE">
        <w:rPr>
          <w:rFonts w:ascii="Times New Roman" w:hAnsi="Times New Roman" w:cs="Times New Roman"/>
          <w:i/>
          <w:color w:val="1F497D" w:themeColor="text2"/>
          <w:lang w:val="en-US"/>
        </w:rPr>
        <w:t>BaseViewSpecifier</w:t>
      </w:r>
      <w:r w:rsidRPr="00526AAE">
        <w:rPr>
          <w:rFonts w:ascii="Times New Roman" w:hAnsi="Times New Roman" w:cs="Times New Roman"/>
          <w:color w:val="1F497D" w:themeColor="text2"/>
          <w:lang w:val="en-US"/>
        </w:rPr>
        <w:t xml:space="preserve"> being part of the </w:t>
      </w:r>
      <w:r w:rsidRPr="00526AAE">
        <w:rPr>
          <w:rFonts w:ascii="Times New Roman" w:hAnsi="Times New Roman" w:cs="Times New Roman"/>
          <w:i/>
          <w:color w:val="1F497D" w:themeColor="text2"/>
          <w:lang w:val="en-US"/>
        </w:rPr>
        <w:t>AdditionalBaseViewSpecif</w:t>
      </w:r>
      <w:r w:rsidR="002953E2">
        <w:rPr>
          <w:rFonts w:ascii="Times New Roman" w:hAnsi="Times New Roman" w:cs="Times New Roman"/>
          <w:i/>
          <w:color w:val="1F497D" w:themeColor="text2"/>
          <w:lang w:val="en-US"/>
        </w:rPr>
        <w:t>i</w:t>
      </w:r>
      <w:r w:rsidRPr="00526AAE">
        <w:rPr>
          <w:rFonts w:ascii="Times New Roman" w:hAnsi="Times New Roman" w:cs="Times New Roman"/>
          <w:i/>
          <w:color w:val="1F497D" w:themeColor="text2"/>
          <w:lang w:val="en-US"/>
        </w:rPr>
        <w:t>er</w:t>
      </w:r>
      <w:r w:rsidRPr="00526AAE">
        <w:rPr>
          <w:rFonts w:ascii="Times New Roman" w:hAnsi="Times New Roman" w:cs="Times New Roman"/>
          <w:color w:val="1F497D" w:themeColor="text2"/>
          <w:lang w:val="en-US"/>
        </w:rPr>
        <w:t xml:space="preserve"> closest to the view pos</w:t>
      </w:r>
      <w:r w:rsidR="002953E2">
        <w:rPr>
          <w:rFonts w:ascii="Times New Roman" w:hAnsi="Times New Roman" w:cs="Times New Roman"/>
          <w:color w:val="1F497D" w:themeColor="text2"/>
          <w:lang w:val="en-US"/>
        </w:rPr>
        <w:t>i</w:t>
      </w:r>
      <w:r w:rsidRPr="00526AAE">
        <w:rPr>
          <w:rFonts w:ascii="Times New Roman" w:hAnsi="Times New Roman" w:cs="Times New Roman"/>
          <w:color w:val="1F497D" w:themeColor="text2"/>
          <w:lang w:val="en-US"/>
        </w:rPr>
        <w:t xml:space="preserve">tion of the view to synthesize. For view extrapolation the </w:t>
      </w:r>
      <w:r w:rsidRPr="00526AAE">
        <w:rPr>
          <w:rFonts w:ascii="Times New Roman" w:hAnsi="Times New Roman" w:cs="Times New Roman"/>
          <w:i/>
          <w:color w:val="1F497D" w:themeColor="text2"/>
          <w:lang w:val="en-US"/>
        </w:rPr>
        <w:t>AdditionalBaseViewSpecifier</w:t>
      </w:r>
      <w:r w:rsidRPr="00526AAE">
        <w:rPr>
          <w:rFonts w:ascii="Times New Roman" w:hAnsi="Times New Roman" w:cs="Times New Roman"/>
          <w:color w:val="1F497D" w:themeColor="text2"/>
          <w:lang w:val="en-US"/>
        </w:rPr>
        <w:t xml:space="preserve"> is not needed.</w:t>
      </w:r>
    </w:p>
    <w:p w:rsidR="00AC2720" w:rsidRDefault="00AC2720" w:rsidP="00AC2720">
      <w:pPr>
        <w:rPr>
          <w:rFonts w:ascii="Times New Roman" w:hAnsi="Times New Roman" w:cs="Times New Roman"/>
          <w:lang w:val="en-US"/>
        </w:rPr>
      </w:pPr>
      <w:r w:rsidRPr="00AC2720">
        <w:rPr>
          <w:rFonts w:ascii="Times New Roman" w:hAnsi="Times New Roman" w:cs="Times New Roman"/>
          <w:lang w:val="en-US"/>
        </w:rPr>
        <w:t>[</w:t>
      </w:r>
      <w:proofErr w:type="gramStart"/>
      <w:r w:rsidRPr="00AC2720">
        <w:rPr>
          <w:rFonts w:ascii="Times New Roman" w:hAnsi="Times New Roman" w:cs="Times New Roman"/>
          <w:lang w:val="en-US"/>
        </w:rPr>
        <w:t>cx0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</w:t>
      </w:r>
      <w:r w:rsidRPr="00AC2720">
        <w:rPr>
          <w:rFonts w:ascii="Times New Roman" w:hAnsi="Times New Roman" w:cs="Times New Roman"/>
          <w:highlight w:val="yellow"/>
          <w:lang w:val="en-US"/>
        </w:rPr>
        <w:t>B(cc1)</w:t>
      </w:r>
      <w:r w:rsidRPr="00AC2720">
        <w:rPr>
          <w:rFonts w:ascii="Times New Roman" w:hAnsi="Times New Roman" w:cs="Times New Roman"/>
          <w:lang w:val="en-US"/>
        </w:rPr>
        <w:t xml:space="preserve"> I(s0.5)] [</w:t>
      </w:r>
      <w:proofErr w:type="gramStart"/>
      <w:r w:rsidRPr="00AC2720">
        <w:rPr>
          <w:rFonts w:ascii="Times New Roman" w:hAnsi="Times New Roman" w:cs="Times New Roman"/>
          <w:lang w:val="en-US"/>
        </w:rPr>
        <w:t>cx1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</w:t>
      </w:r>
      <w:r w:rsidRPr="00AC2720">
        <w:rPr>
          <w:rFonts w:ascii="Times New Roman" w:hAnsi="Times New Roman" w:cs="Times New Roman"/>
          <w:highlight w:val="yellow"/>
          <w:lang w:val="en-US"/>
        </w:rPr>
        <w:t>B(oo0 oo2)</w:t>
      </w:r>
      <w:r w:rsidRPr="00AC2720">
        <w:rPr>
          <w:rFonts w:ascii="Times New Roman" w:hAnsi="Times New Roman" w:cs="Times New Roman"/>
          <w:lang w:val="en-US"/>
        </w:rPr>
        <w:t xml:space="preserve"> I(s0.5 s1.5)] [</w:t>
      </w:r>
      <w:proofErr w:type="gramStart"/>
      <w:r w:rsidRPr="00AC2720">
        <w:rPr>
          <w:rFonts w:ascii="Times New Roman" w:hAnsi="Times New Roman" w:cs="Times New Roman"/>
          <w:lang w:val="en-US"/>
        </w:rPr>
        <w:t>cx2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</w:t>
      </w:r>
      <w:r w:rsidRPr="00AC2720">
        <w:rPr>
          <w:rFonts w:ascii="Times New Roman" w:hAnsi="Times New Roman" w:cs="Times New Roman"/>
          <w:highlight w:val="yellow"/>
          <w:lang w:val="en-US"/>
        </w:rPr>
        <w:t>B(cc2)</w:t>
      </w:r>
      <w:r w:rsidRPr="00AC2720">
        <w:rPr>
          <w:rFonts w:ascii="Times New Roman" w:hAnsi="Times New Roman" w:cs="Times New Roman"/>
          <w:lang w:val="en-US"/>
        </w:rPr>
        <w:t xml:space="preserve"> I(s1.5)]</w:t>
      </w:r>
    </w:p>
    <w:p w:rsidR="00AC2720" w:rsidRPr="00FC5A13" w:rsidRDefault="00AC2720" w:rsidP="00FC5A13">
      <w:pPr>
        <w:rPr>
          <w:rFonts w:ascii="Courier New" w:hAnsi="Courier New" w:cs="Courier New"/>
          <w:lang w:val="en-US"/>
        </w:rPr>
      </w:pPr>
    </w:p>
    <w:p w:rsidR="00FC5A13" w:rsidRPr="00504C1C" w:rsidRDefault="00B52148" w:rsidP="00FC5A13">
      <w:pPr>
        <w:rPr>
          <w:rFonts w:ascii="Courier New" w:hAnsi="Courier New" w:cs="Courier New"/>
          <w:i/>
          <w:u w:val="single"/>
          <w:lang w:val="en-US"/>
        </w:rPr>
      </w:pPr>
      <w:r w:rsidRPr="00504C1C">
        <w:rPr>
          <w:rFonts w:ascii="Courier New" w:hAnsi="Courier New" w:cs="Courier New"/>
          <w:i/>
          <w:u w:val="single"/>
          <w:lang w:val="en-US"/>
        </w:rPr>
        <w:t xml:space="preserve">SynthViewSpecifier </w:t>
      </w:r>
    </w:p>
    <w:p w:rsidR="00B52148" w:rsidRPr="00504C1C" w:rsidRDefault="00295BFA" w:rsidP="00FC5A13">
      <w:pPr>
        <w:rPr>
          <w:rFonts w:ascii="Courier New" w:hAnsi="Courier New" w:cs="Courier New"/>
          <w:i/>
          <w:lang w:val="en-US"/>
        </w:rPr>
      </w:pPr>
      <w:proofErr w:type="gramStart"/>
      <w:r>
        <w:rPr>
          <w:rFonts w:ascii="Courier New" w:hAnsi="Courier New" w:cs="Courier New"/>
          <w:i/>
          <w:lang w:val="en-US"/>
        </w:rPr>
        <w:t>SynthTestType</w:t>
      </w:r>
      <w:r w:rsidR="00B52148" w:rsidRPr="00504C1C">
        <w:rPr>
          <w:rFonts w:ascii="Courier New" w:hAnsi="Courier New" w:cs="Courier New"/>
          <w:b/>
          <w:color w:val="C00000"/>
          <w:lang w:val="en-US"/>
        </w:rPr>
        <w:t>(</w:t>
      </w:r>
      <w:proofErr w:type="gramEnd"/>
      <w:r w:rsidR="006443D7">
        <w:rPr>
          <w:rFonts w:ascii="Courier New" w:hAnsi="Courier New" w:cs="Courier New"/>
          <w:i/>
          <w:lang w:val="en-US"/>
        </w:rPr>
        <w:t xml:space="preserve"> </w:t>
      </w:r>
      <w:r>
        <w:rPr>
          <w:rFonts w:ascii="Courier New" w:hAnsi="Courier New" w:cs="Courier New"/>
          <w:i/>
          <w:lang w:val="en-US"/>
        </w:rPr>
        <w:t>Ref</w:t>
      </w:r>
      <w:r w:rsidRPr="00504C1C">
        <w:rPr>
          <w:rFonts w:ascii="Courier New" w:hAnsi="Courier New" w:cs="Courier New"/>
          <w:i/>
          <w:lang w:val="en-US"/>
        </w:rPr>
        <w:t xml:space="preserve">Type </w:t>
      </w:r>
      <w:r w:rsidR="006443D7">
        <w:rPr>
          <w:rFonts w:ascii="Courier New" w:hAnsi="Courier New" w:cs="Courier New"/>
          <w:i/>
          <w:lang w:val="en-US"/>
        </w:rPr>
        <w:t xml:space="preserve"> ViewNumber </w:t>
      </w:r>
      <w:r w:rsidR="003808B2">
        <w:rPr>
          <w:rFonts w:ascii="Courier New" w:hAnsi="Courier New" w:cs="Courier New"/>
          <w:i/>
          <w:lang w:val="en-US"/>
        </w:rPr>
        <w:t xml:space="preserve"> </w:t>
      </w:r>
      <w:r w:rsidR="006443D7">
        <w:rPr>
          <w:rFonts w:ascii="Courier New" w:hAnsi="Courier New" w:cs="Courier New"/>
          <w:i/>
          <w:lang w:val="en-US"/>
        </w:rPr>
        <w:t>&lt;</w:t>
      </w:r>
      <w:r w:rsidR="003808B2">
        <w:rPr>
          <w:rFonts w:ascii="Courier New" w:hAnsi="Courier New" w:cs="Courier New"/>
          <w:i/>
          <w:lang w:val="en-US"/>
        </w:rPr>
        <w:t>Ref</w:t>
      </w:r>
      <w:r w:rsidR="003808B2" w:rsidRPr="00504C1C">
        <w:rPr>
          <w:rFonts w:ascii="Courier New" w:hAnsi="Courier New" w:cs="Courier New"/>
          <w:i/>
          <w:lang w:val="en-US"/>
        </w:rPr>
        <w:t xml:space="preserve">Type </w:t>
      </w:r>
      <w:r w:rsidR="006443D7">
        <w:rPr>
          <w:rFonts w:ascii="Courier New" w:hAnsi="Courier New" w:cs="Courier New"/>
          <w:i/>
          <w:lang w:val="en-US"/>
        </w:rPr>
        <w:t>ViewNumber</w:t>
      </w:r>
      <w:r w:rsidR="00B52148" w:rsidRPr="00504C1C">
        <w:rPr>
          <w:rFonts w:ascii="Courier New" w:hAnsi="Courier New" w:cs="Courier New"/>
          <w:i/>
          <w:lang w:val="en-US"/>
        </w:rPr>
        <w:t>&gt;</w:t>
      </w:r>
      <w:r w:rsidR="006443D7">
        <w:rPr>
          <w:rFonts w:ascii="Courier New" w:hAnsi="Courier New" w:cs="Courier New"/>
          <w:i/>
          <w:lang w:val="en-US"/>
        </w:rPr>
        <w:t>…</w:t>
      </w:r>
      <w:r w:rsidR="00B52148" w:rsidRPr="00504C1C">
        <w:rPr>
          <w:rFonts w:ascii="Courier New" w:hAnsi="Courier New" w:cs="Courier New"/>
          <w:i/>
          <w:lang w:val="en-US"/>
        </w:rPr>
        <w:t xml:space="preserve"> </w:t>
      </w:r>
      <w:r w:rsidR="00B52148" w:rsidRPr="00504C1C">
        <w:rPr>
          <w:rFonts w:ascii="Courier New" w:hAnsi="Courier New" w:cs="Courier New"/>
          <w:b/>
          <w:color w:val="C00000"/>
          <w:lang w:val="en-US"/>
        </w:rPr>
        <w:t>)</w:t>
      </w:r>
    </w:p>
    <w:p w:rsidR="00B52148" w:rsidRDefault="00295BFA" w:rsidP="00FC5A13">
      <w:pPr>
        <w:rPr>
          <w:rFonts w:ascii="Courier New" w:hAnsi="Courier New" w:cs="Courier New"/>
          <w:lang w:val="en-US"/>
        </w:rPr>
      </w:pPr>
      <w:proofErr w:type="gramStart"/>
      <w:r w:rsidRPr="00504C1C">
        <w:rPr>
          <w:rFonts w:ascii="Courier New" w:hAnsi="Courier New" w:cs="Courier New"/>
          <w:i/>
          <w:lang w:val="en-US"/>
        </w:rPr>
        <w:t>SynthTestType</w:t>
      </w:r>
      <w:r w:rsidR="00B52148" w:rsidRPr="00504C1C">
        <w:rPr>
          <w:rFonts w:ascii="Courier New" w:hAnsi="Courier New" w:cs="Courier New"/>
          <w:b/>
          <w:color w:val="C00000"/>
          <w:lang w:val="en-US"/>
        </w:rPr>
        <w:t>(</w:t>
      </w:r>
      <w:proofErr w:type="gramEnd"/>
      <w:r>
        <w:rPr>
          <w:rFonts w:ascii="Courier New" w:hAnsi="Courier New" w:cs="Courier New"/>
          <w:b/>
          <w:color w:val="C00000"/>
          <w:lang w:val="en-US"/>
        </w:rPr>
        <w:t xml:space="preserve"> </w:t>
      </w:r>
      <w:r>
        <w:rPr>
          <w:rFonts w:ascii="Courier New" w:hAnsi="Courier New" w:cs="Courier New"/>
          <w:i/>
          <w:lang w:val="en-US"/>
        </w:rPr>
        <w:t>Ref</w:t>
      </w:r>
      <w:r w:rsidRPr="00504C1C">
        <w:rPr>
          <w:rFonts w:ascii="Courier New" w:hAnsi="Courier New" w:cs="Courier New"/>
          <w:i/>
          <w:lang w:val="en-US"/>
        </w:rPr>
        <w:t>Type</w:t>
      </w:r>
      <w:r>
        <w:rPr>
          <w:rFonts w:ascii="Courier New" w:hAnsi="Courier New" w:cs="Courier New"/>
          <w:lang w:val="en-US"/>
        </w:rPr>
        <w:t xml:space="preserve"> </w:t>
      </w:r>
      <w:r w:rsidR="00B52148" w:rsidRPr="00504C1C">
        <w:rPr>
          <w:rFonts w:ascii="Courier New" w:hAnsi="Courier New" w:cs="Courier New"/>
          <w:b/>
          <w:color w:val="C00000"/>
          <w:lang w:val="en-US"/>
        </w:rPr>
        <w:t>{</w:t>
      </w:r>
      <w:r w:rsidR="00B52148">
        <w:rPr>
          <w:rFonts w:ascii="Courier New" w:hAnsi="Courier New" w:cs="Courier New"/>
          <w:lang w:val="en-US"/>
        </w:rPr>
        <w:t xml:space="preserve"> </w:t>
      </w:r>
      <w:r w:rsidR="00B52148" w:rsidRPr="00504C1C">
        <w:rPr>
          <w:rFonts w:ascii="Courier New" w:hAnsi="Courier New" w:cs="Courier New"/>
          <w:i/>
          <w:lang w:val="en-US"/>
        </w:rPr>
        <w:t>ViewNumber &lt;ViewNumber&gt;</w:t>
      </w:r>
      <w:r w:rsidR="006443D7">
        <w:rPr>
          <w:rFonts w:ascii="Courier New" w:hAnsi="Courier New" w:cs="Courier New"/>
          <w:i/>
          <w:lang w:val="en-US"/>
        </w:rPr>
        <w:t>…</w:t>
      </w:r>
      <w:r w:rsidR="00B52148">
        <w:rPr>
          <w:rFonts w:ascii="Courier New" w:hAnsi="Courier New" w:cs="Courier New"/>
          <w:lang w:val="en-US"/>
        </w:rPr>
        <w:t xml:space="preserve"> </w:t>
      </w:r>
      <w:r w:rsidR="00B52148" w:rsidRPr="00504C1C">
        <w:rPr>
          <w:rFonts w:ascii="Courier New" w:hAnsi="Courier New" w:cs="Courier New"/>
          <w:b/>
          <w:color w:val="C00000"/>
          <w:lang w:val="en-US"/>
        </w:rPr>
        <w:t>}</w:t>
      </w:r>
      <w:r w:rsidR="00B52148" w:rsidRPr="00504C1C">
        <w:rPr>
          <w:rFonts w:ascii="Courier New" w:hAnsi="Courier New" w:cs="Courier New"/>
          <w:b/>
          <w:lang w:val="en-US"/>
        </w:rPr>
        <w:t xml:space="preserve"> </w:t>
      </w:r>
      <w:r w:rsidR="00B52148" w:rsidRPr="00504C1C">
        <w:rPr>
          <w:rFonts w:ascii="Courier New" w:hAnsi="Courier New" w:cs="Courier New"/>
          <w:b/>
          <w:color w:val="C00000"/>
          <w:lang w:val="en-US"/>
        </w:rPr>
        <w:t>)</w:t>
      </w:r>
    </w:p>
    <w:p w:rsidR="00B52148" w:rsidRPr="00287052" w:rsidRDefault="002953E2" w:rsidP="00FC5A13">
      <w:pPr>
        <w:rPr>
          <w:rFonts w:ascii="Times New Roman" w:hAnsi="Times New Roman" w:cs="Times New Roman"/>
          <w:color w:val="1F497D" w:themeColor="text2"/>
          <w:lang w:val="en-US"/>
        </w:rPr>
      </w:pPr>
      <w:r>
        <w:rPr>
          <w:rFonts w:ascii="Times New Roman" w:hAnsi="Times New Roman" w:cs="Times New Roman"/>
          <w:color w:val="1F497D" w:themeColor="text2"/>
          <w:lang w:val="en-US"/>
        </w:rPr>
        <w:t xml:space="preserve">The </w:t>
      </w:r>
      <w:r w:rsidRPr="002953E2">
        <w:rPr>
          <w:rFonts w:ascii="Times New Roman" w:hAnsi="Times New Roman" w:cs="Times New Roman"/>
          <w:i/>
          <w:color w:val="1F497D" w:themeColor="text2"/>
          <w:lang w:val="en-US"/>
        </w:rPr>
        <w:t>SynthViewSpecifier</w:t>
      </w:r>
      <w:r>
        <w:rPr>
          <w:rFonts w:ascii="Times New Roman" w:hAnsi="Times New Roman" w:cs="Times New Roman"/>
          <w:color w:val="1F497D" w:themeColor="text2"/>
          <w:lang w:val="en-US"/>
        </w:rPr>
        <w:t xml:space="preserve"> s</w:t>
      </w:r>
      <w:r w:rsidR="00287052" w:rsidRPr="00287052">
        <w:rPr>
          <w:rFonts w:ascii="Times New Roman" w:hAnsi="Times New Roman" w:cs="Times New Roman"/>
          <w:color w:val="1F497D" w:themeColor="text2"/>
          <w:lang w:val="en-US"/>
        </w:rPr>
        <w:t xml:space="preserve">pecifies </w:t>
      </w:r>
      <w:r w:rsidR="004E24D4">
        <w:rPr>
          <w:rFonts w:ascii="Times New Roman" w:hAnsi="Times New Roman" w:cs="Times New Roman"/>
          <w:color w:val="1F497D" w:themeColor="text2"/>
          <w:lang w:val="en-US"/>
        </w:rPr>
        <w:t xml:space="preserve">the position and method of synthesis for </w:t>
      </w:r>
      <w:r w:rsidR="00287052">
        <w:rPr>
          <w:rFonts w:ascii="Times New Roman" w:hAnsi="Times New Roman" w:cs="Times New Roman"/>
          <w:color w:val="1F497D" w:themeColor="text2"/>
          <w:lang w:val="en-US"/>
        </w:rPr>
        <w:t xml:space="preserve">a </w:t>
      </w:r>
      <w:r w:rsidR="004E24D4">
        <w:rPr>
          <w:rFonts w:ascii="Times New Roman" w:hAnsi="Times New Roman" w:cs="Times New Roman"/>
          <w:color w:val="1F497D" w:themeColor="text2"/>
          <w:lang w:val="en-US"/>
        </w:rPr>
        <w:t>view used in VSO.</w:t>
      </w:r>
    </w:p>
    <w:p w:rsidR="00AC2720" w:rsidRDefault="00AC2720" w:rsidP="00AC2720">
      <w:pPr>
        <w:rPr>
          <w:rFonts w:ascii="Times New Roman" w:hAnsi="Times New Roman" w:cs="Times New Roman"/>
          <w:lang w:val="en-US"/>
        </w:rPr>
      </w:pPr>
      <w:r w:rsidRPr="00AC2720">
        <w:rPr>
          <w:rFonts w:ascii="Times New Roman" w:hAnsi="Times New Roman" w:cs="Times New Roman"/>
          <w:lang w:val="en-US"/>
        </w:rPr>
        <w:t>[</w:t>
      </w:r>
      <w:proofErr w:type="gramStart"/>
      <w:r w:rsidRPr="00AC2720">
        <w:rPr>
          <w:rFonts w:ascii="Times New Roman" w:hAnsi="Times New Roman" w:cs="Times New Roman"/>
          <w:lang w:val="en-US"/>
        </w:rPr>
        <w:t>cx0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B(cc1) </w:t>
      </w:r>
      <w:r w:rsidRPr="00AC2720">
        <w:rPr>
          <w:rFonts w:ascii="Times New Roman" w:hAnsi="Times New Roman" w:cs="Times New Roman"/>
          <w:highlight w:val="yellow"/>
          <w:lang w:val="en-US"/>
        </w:rPr>
        <w:t>I(s0.5</w:t>
      </w:r>
      <w:r w:rsidRPr="00AC2720">
        <w:rPr>
          <w:rFonts w:ascii="Times New Roman" w:hAnsi="Times New Roman" w:cs="Times New Roman"/>
          <w:lang w:val="en-US"/>
        </w:rPr>
        <w:t>)] [</w:t>
      </w:r>
      <w:proofErr w:type="gramStart"/>
      <w:r w:rsidRPr="00AC2720">
        <w:rPr>
          <w:rFonts w:ascii="Times New Roman" w:hAnsi="Times New Roman" w:cs="Times New Roman"/>
          <w:lang w:val="en-US"/>
        </w:rPr>
        <w:t>cx1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B(oo0 oo2</w:t>
      </w:r>
      <w:r w:rsidRPr="00AC2720">
        <w:rPr>
          <w:rFonts w:ascii="Times New Roman" w:hAnsi="Times New Roman" w:cs="Times New Roman"/>
          <w:highlight w:val="yellow"/>
          <w:lang w:val="en-US"/>
        </w:rPr>
        <w:t>) I(s0.5 s1.5)</w:t>
      </w:r>
      <w:r w:rsidRPr="00AC2720">
        <w:rPr>
          <w:rFonts w:ascii="Times New Roman" w:hAnsi="Times New Roman" w:cs="Times New Roman"/>
          <w:lang w:val="en-US"/>
        </w:rPr>
        <w:t>] [</w:t>
      </w:r>
      <w:proofErr w:type="gramStart"/>
      <w:r w:rsidRPr="00AC2720">
        <w:rPr>
          <w:rFonts w:ascii="Times New Roman" w:hAnsi="Times New Roman" w:cs="Times New Roman"/>
          <w:lang w:val="en-US"/>
        </w:rPr>
        <w:t>cx2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B(cc2) </w:t>
      </w:r>
      <w:r w:rsidRPr="00AC2720">
        <w:rPr>
          <w:rFonts w:ascii="Times New Roman" w:hAnsi="Times New Roman" w:cs="Times New Roman"/>
          <w:highlight w:val="yellow"/>
          <w:lang w:val="en-US"/>
        </w:rPr>
        <w:t>I(s1.5)</w:t>
      </w:r>
      <w:r w:rsidRPr="00AC2720">
        <w:rPr>
          <w:rFonts w:ascii="Times New Roman" w:hAnsi="Times New Roman" w:cs="Times New Roman"/>
          <w:lang w:val="en-US"/>
        </w:rPr>
        <w:t>]</w:t>
      </w:r>
    </w:p>
    <w:p w:rsidR="00287052" w:rsidRDefault="00287052" w:rsidP="00FC5A13">
      <w:pPr>
        <w:rPr>
          <w:rFonts w:ascii="Courier New" w:hAnsi="Courier New" w:cs="Courier New"/>
          <w:lang w:val="en-US"/>
        </w:rPr>
      </w:pPr>
    </w:p>
    <w:p w:rsidR="00B52148" w:rsidRPr="00504C1C" w:rsidRDefault="00B52148" w:rsidP="00FC5A13">
      <w:pPr>
        <w:rPr>
          <w:rFonts w:ascii="Courier New" w:hAnsi="Courier New" w:cs="Courier New"/>
          <w:i/>
          <w:u w:val="single"/>
          <w:lang w:val="en-US"/>
        </w:rPr>
      </w:pPr>
      <w:r w:rsidRPr="00504C1C">
        <w:rPr>
          <w:rFonts w:ascii="Courier New" w:hAnsi="Courier New" w:cs="Courier New"/>
          <w:i/>
          <w:u w:val="single"/>
          <w:lang w:val="en-US"/>
        </w:rPr>
        <w:t>SynthTestType</w:t>
      </w:r>
    </w:p>
    <w:p w:rsidR="00B52148" w:rsidRPr="00504C1C" w:rsidRDefault="00B52148" w:rsidP="00FC5A13">
      <w:pPr>
        <w:rPr>
          <w:rFonts w:ascii="Times New Roman" w:hAnsi="Times New Roman" w:cs="Times New Roman"/>
          <w:lang w:val="en-US"/>
        </w:rPr>
      </w:pPr>
      <w:r w:rsidRPr="00504C1C">
        <w:rPr>
          <w:rFonts w:ascii="Courier New" w:hAnsi="Courier New" w:cs="Courier New"/>
          <w:b/>
          <w:color w:val="C00000"/>
          <w:lang w:val="en-US"/>
        </w:rPr>
        <w:t>E</w:t>
      </w:r>
      <w:r>
        <w:rPr>
          <w:rFonts w:ascii="Courier New" w:hAnsi="Courier New" w:cs="Courier New"/>
          <w:lang w:val="en-US"/>
        </w:rPr>
        <w:t xml:space="preserve"> </w:t>
      </w:r>
      <w:r w:rsidR="00287052">
        <w:rPr>
          <w:rFonts w:ascii="Courier New" w:hAnsi="Courier New" w:cs="Courier New"/>
          <w:lang w:val="en-US"/>
        </w:rPr>
        <w:t xml:space="preserve">… </w:t>
      </w:r>
      <w:r w:rsidRPr="00504C1C">
        <w:rPr>
          <w:rFonts w:ascii="Times New Roman" w:hAnsi="Times New Roman" w:cs="Times New Roman"/>
          <w:lang w:val="en-US"/>
        </w:rPr>
        <w:t>extrapolation</w:t>
      </w:r>
    </w:p>
    <w:p w:rsidR="00B52148" w:rsidRPr="00504C1C" w:rsidRDefault="00B52148" w:rsidP="00FC5A13">
      <w:pPr>
        <w:rPr>
          <w:rFonts w:ascii="Times New Roman" w:hAnsi="Times New Roman" w:cs="Times New Roman"/>
          <w:lang w:val="en-US"/>
        </w:rPr>
      </w:pPr>
      <w:r w:rsidRPr="00504C1C">
        <w:rPr>
          <w:rFonts w:ascii="Courier New" w:hAnsi="Courier New" w:cs="Courier New"/>
          <w:b/>
          <w:color w:val="C00000"/>
          <w:lang w:val="en-US"/>
        </w:rPr>
        <w:t>I</w:t>
      </w:r>
      <w:r>
        <w:rPr>
          <w:rFonts w:ascii="Courier New" w:hAnsi="Courier New" w:cs="Courier New"/>
          <w:lang w:val="en-US"/>
        </w:rPr>
        <w:t xml:space="preserve"> </w:t>
      </w:r>
      <w:r w:rsidR="00287052">
        <w:rPr>
          <w:rFonts w:ascii="Courier New" w:hAnsi="Courier New" w:cs="Courier New"/>
          <w:lang w:val="en-US"/>
        </w:rPr>
        <w:t xml:space="preserve">… </w:t>
      </w:r>
      <w:r w:rsidRPr="00504C1C">
        <w:rPr>
          <w:rFonts w:ascii="Times New Roman" w:hAnsi="Times New Roman" w:cs="Times New Roman"/>
          <w:lang w:val="en-US"/>
        </w:rPr>
        <w:t>interpolation</w:t>
      </w:r>
    </w:p>
    <w:p w:rsidR="00B52148" w:rsidRPr="00504C1C" w:rsidRDefault="00B52148" w:rsidP="00FC5A13">
      <w:pPr>
        <w:rPr>
          <w:rFonts w:ascii="Times New Roman" w:hAnsi="Times New Roman" w:cs="Times New Roman"/>
          <w:lang w:val="en-US"/>
        </w:rPr>
      </w:pPr>
      <w:r w:rsidRPr="00504C1C">
        <w:rPr>
          <w:rFonts w:ascii="Courier New" w:hAnsi="Courier New" w:cs="Courier New"/>
          <w:b/>
          <w:color w:val="C00000"/>
          <w:lang w:val="en-US"/>
        </w:rPr>
        <w:t>L</w:t>
      </w:r>
      <w:r>
        <w:rPr>
          <w:rFonts w:ascii="Courier New" w:hAnsi="Courier New" w:cs="Courier New"/>
          <w:lang w:val="en-US"/>
        </w:rPr>
        <w:t xml:space="preserve"> </w:t>
      </w:r>
      <w:r w:rsidR="00287052">
        <w:rPr>
          <w:rFonts w:ascii="Courier New" w:hAnsi="Courier New" w:cs="Courier New"/>
          <w:lang w:val="en-US"/>
        </w:rPr>
        <w:t xml:space="preserve">… </w:t>
      </w:r>
      <w:r w:rsidRPr="00504C1C">
        <w:rPr>
          <w:rFonts w:ascii="Times New Roman" w:hAnsi="Times New Roman" w:cs="Times New Roman"/>
          <w:lang w:val="en-US"/>
        </w:rPr>
        <w:t xml:space="preserve">interpolation, </w:t>
      </w:r>
      <w:r w:rsidR="00EF7115">
        <w:rPr>
          <w:rFonts w:ascii="Times New Roman" w:hAnsi="Times New Roman" w:cs="Times New Roman"/>
          <w:lang w:val="en-US"/>
        </w:rPr>
        <w:t>l</w:t>
      </w:r>
      <w:r w:rsidRPr="00504C1C">
        <w:rPr>
          <w:rFonts w:ascii="Times New Roman" w:hAnsi="Times New Roman" w:cs="Times New Roman"/>
          <w:lang w:val="en-US"/>
        </w:rPr>
        <w:t>eft view is main view</w:t>
      </w:r>
    </w:p>
    <w:p w:rsidR="00B52148" w:rsidRPr="00504C1C" w:rsidRDefault="00B52148" w:rsidP="00FC5A13">
      <w:pPr>
        <w:rPr>
          <w:rFonts w:ascii="Times New Roman" w:hAnsi="Times New Roman" w:cs="Times New Roman"/>
          <w:lang w:val="en-US"/>
        </w:rPr>
      </w:pPr>
      <w:r w:rsidRPr="00504C1C">
        <w:rPr>
          <w:rFonts w:ascii="Courier New" w:hAnsi="Courier New" w:cs="Courier New"/>
          <w:b/>
          <w:color w:val="C00000"/>
          <w:lang w:val="en-US"/>
        </w:rPr>
        <w:t>R</w:t>
      </w:r>
      <w:r>
        <w:rPr>
          <w:rFonts w:ascii="Courier New" w:hAnsi="Courier New" w:cs="Courier New"/>
          <w:lang w:val="en-US"/>
        </w:rPr>
        <w:t xml:space="preserve"> </w:t>
      </w:r>
      <w:r w:rsidR="00287052">
        <w:rPr>
          <w:rFonts w:ascii="Courier New" w:hAnsi="Courier New" w:cs="Courier New"/>
          <w:lang w:val="en-US"/>
        </w:rPr>
        <w:t xml:space="preserve">… </w:t>
      </w:r>
      <w:r w:rsidRPr="00504C1C">
        <w:rPr>
          <w:rFonts w:ascii="Times New Roman" w:hAnsi="Times New Roman" w:cs="Times New Roman"/>
          <w:lang w:val="en-US"/>
        </w:rPr>
        <w:t xml:space="preserve">interpolation, </w:t>
      </w:r>
      <w:r w:rsidR="00EF7115">
        <w:rPr>
          <w:rFonts w:ascii="Times New Roman" w:hAnsi="Times New Roman" w:cs="Times New Roman"/>
          <w:lang w:val="en-US"/>
        </w:rPr>
        <w:t>r</w:t>
      </w:r>
      <w:r w:rsidRPr="00504C1C">
        <w:rPr>
          <w:rFonts w:ascii="Times New Roman" w:hAnsi="Times New Roman" w:cs="Times New Roman"/>
          <w:lang w:val="en-US"/>
        </w:rPr>
        <w:t>ight View is main view</w:t>
      </w:r>
    </w:p>
    <w:p w:rsidR="00B52148" w:rsidRPr="00385D05" w:rsidRDefault="00287052" w:rsidP="00287052">
      <w:pPr>
        <w:rPr>
          <w:rFonts w:ascii="Times New Roman" w:hAnsi="Times New Roman" w:cs="Times New Roman"/>
          <w:color w:val="1F497D" w:themeColor="text2"/>
          <w:lang w:val="en-US"/>
        </w:rPr>
      </w:pPr>
      <w:r w:rsidRPr="00385D05">
        <w:rPr>
          <w:rFonts w:ascii="Times New Roman" w:hAnsi="Times New Roman" w:cs="Times New Roman"/>
          <w:color w:val="1F497D" w:themeColor="text2"/>
          <w:lang w:val="en-US"/>
        </w:rPr>
        <w:t xml:space="preserve">Specifies by which method the synthesized view is generated. </w:t>
      </w:r>
      <w:r w:rsidR="004E24D4" w:rsidRPr="002953E2">
        <w:rPr>
          <w:rFonts w:ascii="Times New Roman" w:hAnsi="Times New Roman" w:cs="Times New Roman"/>
          <w:i/>
          <w:color w:val="1F497D" w:themeColor="text2"/>
          <w:lang w:val="en-US"/>
        </w:rPr>
        <w:t>E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 is </w:t>
      </w:r>
      <w:r w:rsidR="002953E2" w:rsidRPr="00385D05">
        <w:rPr>
          <w:rFonts w:ascii="Times New Roman" w:hAnsi="Times New Roman" w:cs="Times New Roman"/>
          <w:color w:val="1F497D" w:themeColor="text2"/>
          <w:lang w:val="en-US"/>
        </w:rPr>
        <w:t>extrapolation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 from the </w:t>
      </w:r>
      <w:r w:rsidR="002953E2">
        <w:rPr>
          <w:rFonts w:ascii="Times New Roman" w:hAnsi="Times New Roman" w:cs="Times New Roman"/>
          <w:color w:val="1F497D" w:themeColor="text2"/>
          <w:lang w:val="en-US"/>
        </w:rPr>
        <w:t>v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iew specified by the </w:t>
      </w:r>
      <w:r w:rsidR="004E24D4" w:rsidRPr="00526AAE">
        <w:rPr>
          <w:rFonts w:ascii="Times New Roman" w:hAnsi="Times New Roman" w:cs="Times New Roman"/>
          <w:i/>
          <w:color w:val="1F497D" w:themeColor="text2"/>
          <w:lang w:val="en-US"/>
        </w:rPr>
        <w:t>BaseViewSpecifier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 being directly part of the </w:t>
      </w:r>
      <w:r w:rsidR="004E24D4" w:rsidRPr="00526AAE">
        <w:rPr>
          <w:rFonts w:ascii="Times New Roman" w:hAnsi="Times New Roman" w:cs="Times New Roman"/>
          <w:i/>
          <w:color w:val="1F497D" w:themeColor="text2"/>
          <w:lang w:val="en-US"/>
        </w:rPr>
        <w:t>DepthCodingDescriptor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. </w:t>
      </w:r>
      <w:r w:rsidR="004E24D4" w:rsidRPr="002953E2">
        <w:rPr>
          <w:rFonts w:ascii="Times New Roman" w:hAnsi="Times New Roman" w:cs="Times New Roman"/>
          <w:i/>
          <w:color w:val="1F497D" w:themeColor="text2"/>
          <w:lang w:val="en-US"/>
        </w:rPr>
        <w:t>I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, </w:t>
      </w:r>
      <w:r w:rsidR="004E24D4" w:rsidRPr="002953E2">
        <w:rPr>
          <w:rFonts w:ascii="Times New Roman" w:hAnsi="Times New Roman" w:cs="Times New Roman"/>
          <w:i/>
          <w:color w:val="1F497D" w:themeColor="text2"/>
          <w:lang w:val="en-US"/>
        </w:rPr>
        <w:t>L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, and </w:t>
      </w:r>
      <w:r w:rsidR="004E24D4" w:rsidRPr="002953E2">
        <w:rPr>
          <w:rFonts w:ascii="Times New Roman" w:hAnsi="Times New Roman" w:cs="Times New Roman"/>
          <w:i/>
          <w:color w:val="1F497D" w:themeColor="text2"/>
          <w:lang w:val="en-US"/>
        </w:rPr>
        <w:t>R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 are interpolation from the base view specified by the </w:t>
      </w:r>
      <w:r w:rsidR="004E24D4" w:rsidRPr="00526AAE">
        <w:rPr>
          <w:rFonts w:ascii="Times New Roman" w:hAnsi="Times New Roman" w:cs="Times New Roman"/>
          <w:i/>
          <w:color w:val="1F497D" w:themeColor="text2"/>
          <w:lang w:val="en-US"/>
        </w:rPr>
        <w:t>BaseViewSpecifier</w:t>
      </w:r>
      <w:r w:rsidR="002953E2">
        <w:rPr>
          <w:rFonts w:ascii="Times New Roman" w:hAnsi="Times New Roman" w:cs="Times New Roman"/>
          <w:color w:val="1F497D" w:themeColor="text2"/>
          <w:lang w:val="en-US"/>
        </w:rPr>
        <w:t xml:space="preserve"> be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ing directly part of the </w:t>
      </w:r>
      <w:r w:rsidR="004E24D4" w:rsidRPr="00526AAE">
        <w:rPr>
          <w:rFonts w:ascii="Times New Roman" w:hAnsi="Times New Roman" w:cs="Times New Roman"/>
          <w:i/>
          <w:color w:val="1F497D" w:themeColor="text2"/>
          <w:lang w:val="en-US"/>
        </w:rPr>
        <w:t>DepthCodingDescriptor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 and an additional view given by the </w:t>
      </w:r>
      <w:r w:rsidR="004E24D4" w:rsidRPr="00526AAE">
        <w:rPr>
          <w:rFonts w:ascii="Times New Roman" w:hAnsi="Times New Roman" w:cs="Times New Roman"/>
          <w:i/>
          <w:color w:val="1F497D" w:themeColor="text2"/>
          <w:lang w:val="en-US"/>
        </w:rPr>
        <w:t>AdditionalBaseViewSpecifier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. </w:t>
      </w:r>
      <w:r w:rsidR="002953E2">
        <w:rPr>
          <w:rFonts w:ascii="Times New Roman" w:hAnsi="Times New Roman" w:cs="Times New Roman"/>
          <w:color w:val="1F497D" w:themeColor="text2"/>
          <w:lang w:val="en-US"/>
        </w:rPr>
        <w:t xml:space="preserve">For </w:t>
      </w:r>
      <w:r w:rsidR="004E24D4" w:rsidRPr="00526AAE">
        <w:rPr>
          <w:rFonts w:ascii="Times New Roman" w:hAnsi="Times New Roman" w:cs="Times New Roman"/>
          <w:i/>
          <w:color w:val="1F497D" w:themeColor="text2"/>
          <w:lang w:val="en-US"/>
        </w:rPr>
        <w:t>SynthTestTypes</w:t>
      </w:r>
      <w:r w:rsidR="002953E2">
        <w:rPr>
          <w:rFonts w:ascii="Times New Roman" w:hAnsi="Times New Roman" w:cs="Times New Roman"/>
          <w:i/>
          <w:color w:val="1F497D" w:themeColor="text2"/>
          <w:lang w:val="en-US"/>
        </w:rPr>
        <w:t xml:space="preserve"> L </w:t>
      </w:r>
      <w:r w:rsidR="002953E2" w:rsidRPr="00A32BA5">
        <w:rPr>
          <w:rFonts w:ascii="Times New Roman" w:hAnsi="Times New Roman" w:cs="Times New Roman"/>
          <w:color w:val="1F497D" w:themeColor="text2"/>
          <w:lang w:val="en-US"/>
        </w:rPr>
        <w:t>and</w:t>
      </w:r>
      <w:r w:rsidR="002953E2">
        <w:rPr>
          <w:rFonts w:ascii="Times New Roman" w:hAnsi="Times New Roman" w:cs="Times New Roman"/>
          <w:i/>
          <w:color w:val="1F497D" w:themeColor="text2"/>
          <w:lang w:val="en-US"/>
        </w:rPr>
        <w:t xml:space="preserve"> R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 extrapolation of the main view </w:t>
      </w:r>
      <w:r w:rsidR="002953E2">
        <w:rPr>
          <w:rFonts w:ascii="Times New Roman" w:hAnsi="Times New Roman" w:cs="Times New Roman"/>
          <w:color w:val="1F497D" w:themeColor="text2"/>
          <w:lang w:val="en-US"/>
        </w:rPr>
        <w:t xml:space="preserve">is carried out 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and data from the other view </w:t>
      </w:r>
      <w:r w:rsidR="002953E2">
        <w:rPr>
          <w:rFonts w:ascii="Times New Roman" w:hAnsi="Times New Roman" w:cs="Times New Roman"/>
          <w:color w:val="1F497D" w:themeColor="text2"/>
          <w:lang w:val="en-US"/>
        </w:rPr>
        <w:t xml:space="preserve">is only used 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for </w:t>
      </w:r>
      <w:proofErr w:type="gramStart"/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>hole</w:t>
      </w:r>
      <w:proofErr w:type="gramEnd"/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 xml:space="preserve"> filling (as applied in the interview skip proposal</w:t>
      </w:r>
      <w:r w:rsidR="002953E2">
        <w:rPr>
          <w:rFonts w:ascii="Times New Roman" w:hAnsi="Times New Roman" w:cs="Times New Roman"/>
          <w:color w:val="1F497D" w:themeColor="text2"/>
          <w:lang w:val="en-US"/>
        </w:rPr>
        <w:t xml:space="preserve"> m....</w:t>
      </w:r>
      <w:r w:rsidR="004E24D4" w:rsidRPr="00385D05">
        <w:rPr>
          <w:rFonts w:ascii="Times New Roman" w:hAnsi="Times New Roman" w:cs="Times New Roman"/>
          <w:color w:val="1F497D" w:themeColor="text2"/>
          <w:lang w:val="en-US"/>
        </w:rPr>
        <w:t>).</w:t>
      </w:r>
    </w:p>
    <w:p w:rsidR="00AC2720" w:rsidRDefault="00AC2720" w:rsidP="00AC2720">
      <w:pPr>
        <w:rPr>
          <w:rFonts w:ascii="Times New Roman" w:hAnsi="Times New Roman" w:cs="Times New Roman"/>
          <w:lang w:val="en-US"/>
        </w:rPr>
      </w:pPr>
      <w:r w:rsidRPr="00AC2720">
        <w:rPr>
          <w:rFonts w:ascii="Times New Roman" w:hAnsi="Times New Roman" w:cs="Times New Roman"/>
          <w:lang w:val="en-US"/>
        </w:rPr>
        <w:t>[</w:t>
      </w:r>
      <w:proofErr w:type="gramStart"/>
      <w:r w:rsidRPr="00AC2720">
        <w:rPr>
          <w:rFonts w:ascii="Times New Roman" w:hAnsi="Times New Roman" w:cs="Times New Roman"/>
          <w:lang w:val="en-US"/>
        </w:rPr>
        <w:t>cx0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B(cc1) </w:t>
      </w:r>
      <w:r w:rsidRPr="00AC2720">
        <w:rPr>
          <w:rFonts w:ascii="Times New Roman" w:hAnsi="Times New Roman" w:cs="Times New Roman"/>
          <w:highlight w:val="yellow"/>
          <w:lang w:val="en-US"/>
        </w:rPr>
        <w:t>I</w:t>
      </w:r>
      <w:r w:rsidRPr="00AC2720">
        <w:rPr>
          <w:rFonts w:ascii="Times New Roman" w:hAnsi="Times New Roman" w:cs="Times New Roman"/>
          <w:lang w:val="en-US"/>
        </w:rPr>
        <w:t>(s0.5)] [</w:t>
      </w:r>
      <w:proofErr w:type="gramStart"/>
      <w:r w:rsidRPr="00AC2720">
        <w:rPr>
          <w:rFonts w:ascii="Times New Roman" w:hAnsi="Times New Roman" w:cs="Times New Roman"/>
          <w:lang w:val="en-US"/>
        </w:rPr>
        <w:t>cx1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B(oo0 oo2) </w:t>
      </w:r>
      <w:r w:rsidRPr="00AC2720">
        <w:rPr>
          <w:rFonts w:ascii="Times New Roman" w:hAnsi="Times New Roman" w:cs="Times New Roman"/>
          <w:highlight w:val="yellow"/>
          <w:lang w:val="en-US"/>
        </w:rPr>
        <w:t>I</w:t>
      </w:r>
      <w:r w:rsidRPr="00AC2720">
        <w:rPr>
          <w:rFonts w:ascii="Times New Roman" w:hAnsi="Times New Roman" w:cs="Times New Roman"/>
          <w:lang w:val="en-US"/>
        </w:rPr>
        <w:t>(s0.5 s1.5)] [</w:t>
      </w:r>
      <w:proofErr w:type="gramStart"/>
      <w:r w:rsidRPr="00AC2720">
        <w:rPr>
          <w:rFonts w:ascii="Times New Roman" w:hAnsi="Times New Roman" w:cs="Times New Roman"/>
          <w:lang w:val="en-US"/>
        </w:rPr>
        <w:t>cx2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B(cc2) </w:t>
      </w:r>
      <w:r w:rsidRPr="00AC2720">
        <w:rPr>
          <w:rFonts w:ascii="Times New Roman" w:hAnsi="Times New Roman" w:cs="Times New Roman"/>
          <w:highlight w:val="yellow"/>
          <w:lang w:val="en-US"/>
        </w:rPr>
        <w:t>I</w:t>
      </w:r>
      <w:r w:rsidRPr="00AC2720">
        <w:rPr>
          <w:rFonts w:ascii="Times New Roman" w:hAnsi="Times New Roman" w:cs="Times New Roman"/>
          <w:lang w:val="en-US"/>
        </w:rPr>
        <w:t>(s1.5)]</w:t>
      </w:r>
    </w:p>
    <w:p w:rsidR="00287052" w:rsidRPr="00287052" w:rsidRDefault="00287052" w:rsidP="00287052">
      <w:pPr>
        <w:rPr>
          <w:color w:val="1F497D" w:themeColor="text2"/>
          <w:lang w:val="en-US"/>
        </w:rPr>
      </w:pPr>
    </w:p>
    <w:p w:rsidR="00B52148" w:rsidRPr="00504C1C" w:rsidRDefault="00295BFA" w:rsidP="00FC5A13">
      <w:pPr>
        <w:rPr>
          <w:rFonts w:ascii="Courier New" w:hAnsi="Courier New" w:cs="Courier New"/>
          <w:i/>
          <w:u w:val="single"/>
          <w:lang w:val="en-US"/>
        </w:rPr>
      </w:pPr>
      <w:r>
        <w:rPr>
          <w:rFonts w:ascii="Courier New" w:hAnsi="Courier New" w:cs="Courier New"/>
          <w:i/>
          <w:u w:val="single"/>
          <w:lang w:val="en-US"/>
        </w:rPr>
        <w:t>Ref</w:t>
      </w:r>
      <w:r w:rsidR="00B52148" w:rsidRPr="00504C1C">
        <w:rPr>
          <w:rFonts w:ascii="Courier New" w:hAnsi="Courier New" w:cs="Courier New"/>
          <w:i/>
          <w:u w:val="single"/>
          <w:lang w:val="en-US"/>
        </w:rPr>
        <w:t>Type</w:t>
      </w:r>
    </w:p>
    <w:p w:rsidR="00B52148" w:rsidRDefault="00B52148" w:rsidP="00FC5A13">
      <w:pPr>
        <w:rPr>
          <w:rFonts w:ascii="Courier New" w:hAnsi="Courier New" w:cs="Courier New"/>
          <w:lang w:val="en-US"/>
        </w:rPr>
      </w:pPr>
      <w:proofErr w:type="gramStart"/>
      <w:r w:rsidRPr="00504C1C">
        <w:rPr>
          <w:rFonts w:ascii="Courier New" w:hAnsi="Courier New" w:cs="Courier New"/>
          <w:b/>
          <w:color w:val="C00000"/>
          <w:lang w:val="en-US"/>
        </w:rPr>
        <w:t>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287052">
        <w:rPr>
          <w:rFonts w:ascii="Courier New" w:hAnsi="Courier New" w:cs="Courier New"/>
          <w:lang w:val="en-US"/>
        </w:rPr>
        <w:t xml:space="preserve">… </w:t>
      </w:r>
      <w:r w:rsidRPr="00504C1C">
        <w:rPr>
          <w:rFonts w:ascii="Times New Roman" w:hAnsi="Times New Roman" w:cs="Times New Roman"/>
          <w:lang w:val="en-US"/>
        </w:rPr>
        <w:t>synthesized view</w:t>
      </w:r>
    </w:p>
    <w:p w:rsidR="00B52148" w:rsidRPr="00B52148" w:rsidRDefault="00B52148" w:rsidP="00FC5A13">
      <w:pPr>
        <w:rPr>
          <w:rFonts w:ascii="Courier New" w:hAnsi="Courier New" w:cs="Courier New"/>
          <w:lang w:val="en-US"/>
        </w:rPr>
      </w:pPr>
      <w:proofErr w:type="gramStart"/>
      <w:r w:rsidRPr="00504C1C">
        <w:rPr>
          <w:rFonts w:ascii="Courier New" w:hAnsi="Courier New" w:cs="Courier New"/>
          <w:b/>
          <w:color w:val="C00000"/>
          <w:lang w:val="en-US"/>
        </w:rPr>
        <w:t>o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287052">
        <w:rPr>
          <w:rFonts w:ascii="Courier New" w:hAnsi="Courier New" w:cs="Courier New"/>
          <w:lang w:val="en-US"/>
        </w:rPr>
        <w:t xml:space="preserve">… </w:t>
      </w:r>
      <w:r w:rsidRPr="00504C1C">
        <w:rPr>
          <w:rFonts w:ascii="Times New Roman" w:hAnsi="Times New Roman" w:cs="Times New Roman"/>
          <w:lang w:val="en-US"/>
        </w:rPr>
        <w:t>original view</w:t>
      </w:r>
    </w:p>
    <w:p w:rsidR="000D2911" w:rsidRPr="00385D05" w:rsidRDefault="00A32BA5" w:rsidP="00AC2720">
      <w:pPr>
        <w:rPr>
          <w:rFonts w:ascii="Times New Roman" w:hAnsi="Times New Roman" w:cs="Times New Roman"/>
          <w:color w:val="1F497D" w:themeColor="text2"/>
          <w:lang w:val="en-US"/>
        </w:rPr>
      </w:pPr>
      <w:r>
        <w:rPr>
          <w:rFonts w:ascii="Times New Roman" w:hAnsi="Times New Roman" w:cs="Times New Roman"/>
          <w:color w:val="1F497D" w:themeColor="text2"/>
          <w:lang w:val="en-US"/>
        </w:rPr>
        <w:t xml:space="preserve">The </w:t>
      </w:r>
      <w:r w:rsidRPr="00A32BA5">
        <w:rPr>
          <w:rFonts w:ascii="Times New Roman" w:hAnsi="Times New Roman" w:cs="Times New Roman"/>
          <w:i/>
          <w:color w:val="1F497D" w:themeColor="text2"/>
          <w:lang w:val="en-US"/>
        </w:rPr>
        <w:t>RefType</w:t>
      </w:r>
      <w:r>
        <w:rPr>
          <w:rFonts w:ascii="Times New Roman" w:hAnsi="Times New Roman" w:cs="Times New Roman"/>
          <w:color w:val="1F497D" w:themeColor="text2"/>
          <w:lang w:val="en-US"/>
        </w:rPr>
        <w:t xml:space="preserve"> s</w:t>
      </w:r>
      <w:r w:rsidR="00287052" w:rsidRPr="00385D05">
        <w:rPr>
          <w:rFonts w:ascii="Times New Roman" w:hAnsi="Times New Roman" w:cs="Times New Roman"/>
          <w:color w:val="1F497D" w:themeColor="text2"/>
          <w:lang w:val="en-US"/>
        </w:rPr>
        <w:t xml:space="preserve">pecifies </w:t>
      </w:r>
      <w:r w:rsidR="000D2911" w:rsidRPr="00385D05">
        <w:rPr>
          <w:rFonts w:ascii="Times New Roman" w:hAnsi="Times New Roman" w:cs="Times New Roman"/>
          <w:color w:val="1F497D" w:themeColor="text2"/>
          <w:lang w:val="en-US"/>
        </w:rPr>
        <w:t xml:space="preserve">if a synthesized view or a base view </w:t>
      </w:r>
      <w:r w:rsidR="00287052" w:rsidRPr="00385D05">
        <w:rPr>
          <w:rFonts w:ascii="Times New Roman" w:hAnsi="Times New Roman" w:cs="Times New Roman"/>
          <w:color w:val="1F497D" w:themeColor="text2"/>
          <w:lang w:val="en-US"/>
        </w:rPr>
        <w:t xml:space="preserve">is used as </w:t>
      </w:r>
      <w:r w:rsidR="003A33C7" w:rsidRPr="00385D05">
        <w:rPr>
          <w:rFonts w:ascii="Times New Roman" w:hAnsi="Times New Roman" w:cs="Times New Roman"/>
          <w:color w:val="1F497D" w:themeColor="text2"/>
          <w:lang w:val="en-US"/>
        </w:rPr>
        <w:t>reference</w:t>
      </w:r>
      <w:r w:rsidR="00287052" w:rsidRPr="00385D05">
        <w:rPr>
          <w:rFonts w:ascii="Times New Roman" w:hAnsi="Times New Roman" w:cs="Times New Roman"/>
          <w:color w:val="1F497D" w:themeColor="text2"/>
          <w:lang w:val="en-US"/>
        </w:rPr>
        <w:t xml:space="preserve"> view</w:t>
      </w:r>
      <w:r w:rsidR="000D2911" w:rsidRPr="00385D05">
        <w:rPr>
          <w:rFonts w:ascii="Times New Roman" w:hAnsi="Times New Roman" w:cs="Times New Roman"/>
          <w:color w:val="1F497D" w:themeColor="text2"/>
          <w:lang w:val="en-US"/>
        </w:rPr>
        <w:t>.</w:t>
      </w:r>
      <w:r w:rsidR="00287052" w:rsidRPr="00385D05">
        <w:rPr>
          <w:rFonts w:ascii="Times New Roman" w:hAnsi="Times New Roman" w:cs="Times New Roman"/>
          <w:color w:val="1F497D" w:themeColor="text2"/>
          <w:lang w:val="en-US"/>
        </w:rPr>
        <w:t xml:space="preserve"> </w:t>
      </w:r>
      <w:r w:rsidR="000D2911" w:rsidRPr="00526AAE">
        <w:rPr>
          <w:rFonts w:ascii="Times New Roman" w:hAnsi="Times New Roman" w:cs="Times New Roman"/>
          <w:i/>
          <w:color w:val="1F497D" w:themeColor="text2"/>
          <w:lang w:val="en-US"/>
        </w:rPr>
        <w:t>RefType</w:t>
      </w:r>
      <w:r w:rsidR="000D2911" w:rsidRPr="00385D05">
        <w:rPr>
          <w:rFonts w:ascii="Times New Roman" w:hAnsi="Times New Roman" w:cs="Times New Roman"/>
          <w:color w:val="1F497D" w:themeColor="text2"/>
          <w:lang w:val="en-US"/>
        </w:rPr>
        <w:t xml:space="preserve"> </w:t>
      </w:r>
      <w:r w:rsidR="00287052" w:rsidRPr="00A32BA5">
        <w:rPr>
          <w:rFonts w:ascii="Times New Roman" w:hAnsi="Times New Roman" w:cs="Times New Roman"/>
          <w:i/>
          <w:color w:val="1F497D" w:themeColor="text2"/>
          <w:lang w:val="en-US"/>
        </w:rPr>
        <w:t>o</w:t>
      </w:r>
      <w:r w:rsidR="00287052" w:rsidRPr="00385D05">
        <w:rPr>
          <w:rFonts w:ascii="Times New Roman" w:hAnsi="Times New Roman" w:cs="Times New Roman"/>
          <w:color w:val="1F497D" w:themeColor="text2"/>
          <w:lang w:val="en-US"/>
        </w:rPr>
        <w:t xml:space="preserve"> is </w:t>
      </w:r>
      <w:r w:rsidR="007A0C8E" w:rsidRPr="00385D05">
        <w:rPr>
          <w:rFonts w:ascii="Times New Roman" w:hAnsi="Times New Roman" w:cs="Times New Roman"/>
          <w:color w:val="1F497D" w:themeColor="text2"/>
          <w:lang w:val="en-US"/>
        </w:rPr>
        <w:t xml:space="preserve">only applicable for views with integer </w:t>
      </w:r>
      <w:r w:rsidR="003A33C7" w:rsidRPr="00385D05">
        <w:rPr>
          <w:rFonts w:ascii="Times New Roman" w:hAnsi="Times New Roman" w:cs="Times New Roman"/>
          <w:color w:val="1F497D" w:themeColor="text2"/>
          <w:lang w:val="en-US"/>
        </w:rPr>
        <w:t xml:space="preserve">base </w:t>
      </w:r>
      <w:r w:rsidR="007A0C8E" w:rsidRPr="00385D05">
        <w:rPr>
          <w:rFonts w:ascii="Times New Roman" w:hAnsi="Times New Roman" w:cs="Times New Roman"/>
          <w:color w:val="1F497D" w:themeColor="text2"/>
          <w:lang w:val="en-US"/>
        </w:rPr>
        <w:t>view numbers</w:t>
      </w:r>
      <w:r w:rsidR="000D2911" w:rsidRPr="00385D05">
        <w:rPr>
          <w:rFonts w:ascii="Times New Roman" w:hAnsi="Times New Roman" w:cs="Times New Roman"/>
          <w:color w:val="1F497D" w:themeColor="text2"/>
          <w:lang w:val="en-US"/>
        </w:rPr>
        <w:t xml:space="preserve">. For </w:t>
      </w:r>
      <w:r w:rsidR="000D2911" w:rsidRPr="00526AAE">
        <w:rPr>
          <w:rFonts w:ascii="Times New Roman" w:hAnsi="Times New Roman" w:cs="Times New Roman"/>
          <w:i/>
          <w:color w:val="1F497D" w:themeColor="text2"/>
          <w:lang w:val="en-US"/>
        </w:rPr>
        <w:t>RefType</w:t>
      </w:r>
      <w:r w:rsidR="000D2911" w:rsidRPr="00385D05">
        <w:rPr>
          <w:rFonts w:ascii="Times New Roman" w:hAnsi="Times New Roman" w:cs="Times New Roman"/>
          <w:color w:val="1F497D" w:themeColor="text2"/>
          <w:lang w:val="en-US"/>
        </w:rPr>
        <w:t xml:space="preserve"> </w:t>
      </w:r>
      <w:r w:rsidR="000D2911" w:rsidRPr="00A32BA5">
        <w:rPr>
          <w:rFonts w:ascii="Times New Roman" w:hAnsi="Times New Roman" w:cs="Times New Roman"/>
          <w:i/>
          <w:color w:val="1F497D" w:themeColor="text2"/>
          <w:lang w:val="en-US"/>
        </w:rPr>
        <w:t>o</w:t>
      </w:r>
      <w:r w:rsidR="000D2911" w:rsidRPr="00385D05">
        <w:rPr>
          <w:rFonts w:ascii="Times New Roman" w:hAnsi="Times New Roman" w:cs="Times New Roman"/>
          <w:color w:val="1F497D" w:themeColor="text2"/>
          <w:lang w:val="en-US"/>
        </w:rPr>
        <w:t xml:space="preserve"> the </w:t>
      </w:r>
      <w:r w:rsidR="00526AAE" w:rsidRPr="00526AAE">
        <w:rPr>
          <w:rFonts w:ascii="Times New Roman" w:hAnsi="Times New Roman" w:cs="Times New Roman"/>
          <w:i/>
          <w:color w:val="1F497D" w:themeColor="text2"/>
          <w:lang w:val="en-US"/>
        </w:rPr>
        <w:t>T</w:t>
      </w:r>
      <w:r w:rsidR="000D2911" w:rsidRPr="00526AAE">
        <w:rPr>
          <w:rFonts w:ascii="Times New Roman" w:hAnsi="Times New Roman" w:cs="Times New Roman"/>
          <w:i/>
          <w:color w:val="1F497D" w:themeColor="text2"/>
          <w:lang w:val="en-US"/>
        </w:rPr>
        <w:t>est</w:t>
      </w:r>
      <w:r w:rsidR="00526AAE" w:rsidRPr="00526AAE">
        <w:rPr>
          <w:rFonts w:ascii="Times New Roman" w:hAnsi="Times New Roman" w:cs="Times New Roman"/>
          <w:i/>
          <w:color w:val="1F497D" w:themeColor="text2"/>
          <w:lang w:val="en-US"/>
        </w:rPr>
        <w:t>T</w:t>
      </w:r>
      <w:r w:rsidR="000D2911" w:rsidRPr="00526AAE">
        <w:rPr>
          <w:rFonts w:ascii="Times New Roman" w:hAnsi="Times New Roman" w:cs="Times New Roman"/>
          <w:i/>
          <w:color w:val="1F497D" w:themeColor="text2"/>
          <w:lang w:val="en-US"/>
        </w:rPr>
        <w:t>ype</w:t>
      </w:r>
      <w:r w:rsidR="000D2911" w:rsidRPr="00385D05">
        <w:rPr>
          <w:rFonts w:ascii="Times New Roman" w:hAnsi="Times New Roman" w:cs="Times New Roman"/>
          <w:color w:val="1F497D" w:themeColor="text2"/>
          <w:lang w:val="en-US"/>
        </w:rPr>
        <w:t xml:space="preserve"> for the reference view is not used. </w:t>
      </w:r>
    </w:p>
    <w:p w:rsidR="00AC2720" w:rsidRDefault="00AC2720" w:rsidP="00AC2720">
      <w:pPr>
        <w:rPr>
          <w:rFonts w:ascii="Times New Roman" w:hAnsi="Times New Roman" w:cs="Times New Roman"/>
          <w:lang w:val="en-US"/>
        </w:rPr>
      </w:pPr>
      <w:r w:rsidRPr="00AC2720">
        <w:rPr>
          <w:rFonts w:ascii="Times New Roman" w:hAnsi="Times New Roman" w:cs="Times New Roman"/>
          <w:lang w:val="en-US"/>
        </w:rPr>
        <w:lastRenderedPageBreak/>
        <w:t>[</w:t>
      </w:r>
      <w:proofErr w:type="gramStart"/>
      <w:r w:rsidRPr="00AC2720">
        <w:rPr>
          <w:rFonts w:ascii="Times New Roman" w:hAnsi="Times New Roman" w:cs="Times New Roman"/>
          <w:lang w:val="en-US"/>
        </w:rPr>
        <w:t>cx0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B(cc1) I(</w:t>
      </w:r>
      <w:r w:rsidRPr="00AC2720">
        <w:rPr>
          <w:rFonts w:ascii="Times New Roman" w:hAnsi="Times New Roman" w:cs="Times New Roman"/>
          <w:highlight w:val="yellow"/>
          <w:lang w:val="en-US"/>
        </w:rPr>
        <w:t>s</w:t>
      </w:r>
      <w:r w:rsidRPr="00AC2720">
        <w:rPr>
          <w:rFonts w:ascii="Times New Roman" w:hAnsi="Times New Roman" w:cs="Times New Roman"/>
          <w:lang w:val="en-US"/>
        </w:rPr>
        <w:t>0.5)] [</w:t>
      </w:r>
      <w:proofErr w:type="gramStart"/>
      <w:r w:rsidRPr="00AC2720">
        <w:rPr>
          <w:rFonts w:ascii="Times New Roman" w:hAnsi="Times New Roman" w:cs="Times New Roman"/>
          <w:lang w:val="en-US"/>
        </w:rPr>
        <w:t>cx1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B(oo0 oo2) I(</w:t>
      </w:r>
      <w:r w:rsidRPr="00AC2720">
        <w:rPr>
          <w:rFonts w:ascii="Times New Roman" w:hAnsi="Times New Roman" w:cs="Times New Roman"/>
          <w:highlight w:val="yellow"/>
          <w:lang w:val="en-US"/>
        </w:rPr>
        <w:t>s</w:t>
      </w:r>
      <w:r w:rsidRPr="00AC2720">
        <w:rPr>
          <w:rFonts w:ascii="Times New Roman" w:hAnsi="Times New Roman" w:cs="Times New Roman"/>
          <w:lang w:val="en-US"/>
        </w:rPr>
        <w:t xml:space="preserve">0.5 </w:t>
      </w:r>
      <w:r w:rsidRPr="00AC2720">
        <w:rPr>
          <w:rFonts w:ascii="Times New Roman" w:hAnsi="Times New Roman" w:cs="Times New Roman"/>
          <w:highlight w:val="yellow"/>
          <w:lang w:val="en-US"/>
        </w:rPr>
        <w:t>s</w:t>
      </w:r>
      <w:r w:rsidRPr="00AC2720">
        <w:rPr>
          <w:rFonts w:ascii="Times New Roman" w:hAnsi="Times New Roman" w:cs="Times New Roman"/>
          <w:lang w:val="en-US"/>
        </w:rPr>
        <w:t>1.5)] [</w:t>
      </w:r>
      <w:proofErr w:type="gramStart"/>
      <w:r w:rsidRPr="00AC2720">
        <w:rPr>
          <w:rFonts w:ascii="Times New Roman" w:hAnsi="Times New Roman" w:cs="Times New Roman"/>
          <w:lang w:val="en-US"/>
        </w:rPr>
        <w:t>cx2</w:t>
      </w:r>
      <w:proofErr w:type="gramEnd"/>
      <w:r w:rsidRPr="00AC2720">
        <w:rPr>
          <w:rFonts w:ascii="Times New Roman" w:hAnsi="Times New Roman" w:cs="Times New Roman"/>
          <w:lang w:val="en-US"/>
        </w:rPr>
        <w:t xml:space="preserve"> B(cc2) I(</w:t>
      </w:r>
      <w:r w:rsidRPr="00AC2720">
        <w:rPr>
          <w:rFonts w:ascii="Times New Roman" w:hAnsi="Times New Roman" w:cs="Times New Roman"/>
          <w:highlight w:val="yellow"/>
          <w:lang w:val="en-US"/>
        </w:rPr>
        <w:t>s</w:t>
      </w:r>
      <w:r w:rsidRPr="00AC2720">
        <w:rPr>
          <w:rFonts w:ascii="Times New Roman" w:hAnsi="Times New Roman" w:cs="Times New Roman"/>
          <w:lang w:val="en-US"/>
        </w:rPr>
        <w:t>1.5)]</w:t>
      </w:r>
    </w:p>
    <w:p w:rsidR="00724FD0" w:rsidRDefault="00BB2D4D" w:rsidP="00904616">
      <w:pPr>
        <w:pStyle w:val="Heading1"/>
        <w:rPr>
          <w:lang w:val="en-US"/>
        </w:rPr>
      </w:pPr>
      <w:r>
        <w:rPr>
          <w:lang w:val="en-US"/>
        </w:rPr>
        <w:t>Example</w:t>
      </w:r>
      <w:r w:rsidR="00EA2BCB">
        <w:rPr>
          <w:lang w:val="en-US"/>
        </w:rPr>
        <w:t>:</w:t>
      </w:r>
    </w:p>
    <w:p w:rsidR="00904616" w:rsidRPr="00904616" w:rsidRDefault="00904616" w:rsidP="00904616">
      <w:pPr>
        <w:rPr>
          <w:lang w:val="en-US"/>
        </w:rPr>
      </w:pPr>
    </w:p>
    <w:p w:rsidR="00EA2BCB" w:rsidRPr="00003FED" w:rsidRDefault="0018439B" w:rsidP="00BB2D4D">
      <w:pPr>
        <w:rPr>
          <w:rFonts w:ascii="Times New Roman" w:hAnsi="Times New Roman" w:cs="Times New Roman"/>
        </w:rPr>
      </w:pPr>
      <w:r w:rsidRPr="00003FED">
        <w:rPr>
          <w:rFonts w:ascii="Times New Roman" w:hAnsi="Times New Roman" w:cs="Times New Roman"/>
        </w:rPr>
        <w:t>Interpolation</w:t>
      </w:r>
      <w:r w:rsidR="00003FED">
        <w:rPr>
          <w:rFonts w:ascii="Times New Roman" w:hAnsi="Times New Roman" w:cs="Times New Roman"/>
        </w:rPr>
        <w:t>,</w:t>
      </w:r>
      <w:r w:rsidRPr="00003FED">
        <w:rPr>
          <w:rFonts w:ascii="Times New Roman" w:hAnsi="Times New Roman" w:cs="Times New Roman"/>
        </w:rPr>
        <w:t xml:space="preserve"> </w:t>
      </w:r>
      <w:proofErr w:type="spellStart"/>
      <w:r w:rsidR="00003FED">
        <w:rPr>
          <w:rFonts w:ascii="Times New Roman" w:hAnsi="Times New Roman" w:cs="Times New Roman"/>
        </w:rPr>
        <w:t>c</w:t>
      </w:r>
      <w:r w:rsidR="00EA2BCB" w:rsidRPr="00003FED">
        <w:rPr>
          <w:rFonts w:ascii="Times New Roman" w:hAnsi="Times New Roman" w:cs="Times New Roman"/>
        </w:rPr>
        <w:t>oding</w:t>
      </w:r>
      <w:proofErr w:type="spellEnd"/>
      <w:r w:rsidR="00EA2BCB" w:rsidRPr="00003FED">
        <w:rPr>
          <w:rFonts w:ascii="Times New Roman" w:hAnsi="Times New Roman" w:cs="Times New Roman"/>
        </w:rPr>
        <w:t xml:space="preserve"> </w:t>
      </w:r>
      <w:r w:rsidR="00003FED">
        <w:rPr>
          <w:rFonts w:ascii="Times New Roman" w:hAnsi="Times New Roman" w:cs="Times New Roman"/>
        </w:rPr>
        <w:t>o</w:t>
      </w:r>
      <w:r w:rsidR="00EA2BCB" w:rsidRPr="00003FED">
        <w:rPr>
          <w:rFonts w:ascii="Times New Roman" w:hAnsi="Times New Roman" w:cs="Times New Roman"/>
        </w:rPr>
        <w:t xml:space="preserve">rder </w:t>
      </w:r>
      <w:r w:rsidR="00003FED" w:rsidRPr="00003FED">
        <w:rPr>
          <w:rFonts w:ascii="Times New Roman" w:hAnsi="Times New Roman" w:cs="Times New Roman"/>
        </w:rPr>
        <w:t>T</w:t>
      </w:r>
      <w:r w:rsidR="00EA2BCB" w:rsidRPr="00003FED">
        <w:rPr>
          <w:rFonts w:ascii="Times New Roman" w:hAnsi="Times New Roman" w:cs="Times New Roman"/>
        </w:rPr>
        <w:t>1</w:t>
      </w:r>
      <w:r w:rsidR="00003FED" w:rsidRPr="00003FED">
        <w:rPr>
          <w:rFonts w:ascii="Times New Roman" w:hAnsi="Times New Roman" w:cs="Times New Roman"/>
        </w:rPr>
        <w:t>D1T</w:t>
      </w:r>
      <w:r w:rsidR="00EA2BCB" w:rsidRPr="00003FED">
        <w:rPr>
          <w:rFonts w:ascii="Times New Roman" w:hAnsi="Times New Roman" w:cs="Times New Roman"/>
        </w:rPr>
        <w:t>0</w:t>
      </w:r>
      <w:r w:rsidR="00003FED" w:rsidRPr="00003FED">
        <w:rPr>
          <w:rFonts w:ascii="Times New Roman" w:hAnsi="Times New Roman" w:cs="Times New Roman"/>
        </w:rPr>
        <w:t>D0T</w:t>
      </w:r>
      <w:r w:rsidR="00EA2BCB" w:rsidRPr="00003FED">
        <w:rPr>
          <w:rFonts w:ascii="Times New Roman" w:hAnsi="Times New Roman" w:cs="Times New Roman"/>
        </w:rPr>
        <w:t>2</w:t>
      </w:r>
      <w:r w:rsidR="00003FED" w:rsidRPr="00003FED">
        <w:rPr>
          <w:rFonts w:ascii="Times New Roman" w:hAnsi="Times New Roman" w:cs="Times New Roman"/>
        </w:rPr>
        <w:t>D2</w:t>
      </w:r>
      <w:r w:rsidR="00EA2BCB" w:rsidRPr="00003FED">
        <w:rPr>
          <w:rFonts w:ascii="Times New Roman" w:hAnsi="Times New Roman" w:cs="Times New Roman"/>
        </w:rPr>
        <w:t xml:space="preserve"> </w:t>
      </w:r>
      <w:proofErr w:type="spellStart"/>
      <w:r w:rsidR="00EA2BCB" w:rsidRPr="00003FED">
        <w:rPr>
          <w:rFonts w:ascii="Times New Roman" w:hAnsi="Times New Roman" w:cs="Times New Roman"/>
        </w:rPr>
        <w:t>or</w:t>
      </w:r>
      <w:proofErr w:type="spellEnd"/>
      <w:r w:rsidR="00EA2BCB" w:rsidRPr="00003FED">
        <w:rPr>
          <w:rFonts w:ascii="Times New Roman" w:hAnsi="Times New Roman" w:cs="Times New Roman"/>
        </w:rPr>
        <w:t xml:space="preserve"> </w:t>
      </w:r>
      <w:r w:rsidR="00003FED" w:rsidRPr="00003FED">
        <w:rPr>
          <w:rFonts w:ascii="Times New Roman" w:hAnsi="Times New Roman" w:cs="Times New Roman"/>
        </w:rPr>
        <w:t>T1D1T</w:t>
      </w:r>
      <w:r w:rsidR="00003FED">
        <w:rPr>
          <w:rFonts w:ascii="Times New Roman" w:hAnsi="Times New Roman" w:cs="Times New Roman"/>
        </w:rPr>
        <w:t>2</w:t>
      </w:r>
      <w:r w:rsidR="00003FED" w:rsidRPr="00003FED">
        <w:rPr>
          <w:rFonts w:ascii="Times New Roman" w:hAnsi="Times New Roman" w:cs="Times New Roman"/>
        </w:rPr>
        <w:t>D</w:t>
      </w:r>
      <w:r w:rsidR="00003FED">
        <w:rPr>
          <w:rFonts w:ascii="Times New Roman" w:hAnsi="Times New Roman" w:cs="Times New Roman"/>
        </w:rPr>
        <w:t>2</w:t>
      </w:r>
      <w:r w:rsidR="00003FED" w:rsidRPr="00003FED">
        <w:rPr>
          <w:rFonts w:ascii="Times New Roman" w:hAnsi="Times New Roman" w:cs="Times New Roman"/>
        </w:rPr>
        <w:t>T</w:t>
      </w:r>
      <w:r w:rsidR="00E760A2">
        <w:rPr>
          <w:rFonts w:ascii="Times New Roman" w:hAnsi="Times New Roman" w:cs="Times New Roman"/>
        </w:rPr>
        <w:t>0</w:t>
      </w:r>
      <w:r w:rsidR="00003FED" w:rsidRPr="00003FED">
        <w:rPr>
          <w:rFonts w:ascii="Times New Roman" w:hAnsi="Times New Roman" w:cs="Times New Roman"/>
        </w:rPr>
        <w:t>D</w:t>
      </w:r>
      <w:r w:rsidR="00E760A2">
        <w:rPr>
          <w:rFonts w:ascii="Times New Roman" w:hAnsi="Times New Roman" w:cs="Times New Roman"/>
        </w:rPr>
        <w:t>0</w:t>
      </w:r>
      <w:r w:rsidR="00EA2BCB" w:rsidRPr="00003FED">
        <w:rPr>
          <w:rFonts w:ascii="Times New Roman" w:hAnsi="Times New Roman" w:cs="Times New Roman"/>
        </w:rPr>
        <w:t>:</w:t>
      </w:r>
    </w:p>
    <w:p w:rsidR="003A33C7" w:rsidRPr="00385D05" w:rsidRDefault="003A33C7" w:rsidP="003A33C7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[</w:t>
      </w:r>
      <w:proofErr w:type="gramStart"/>
      <w:r w:rsidRPr="00385D05">
        <w:rPr>
          <w:rFonts w:ascii="Times New Roman" w:hAnsi="Times New Roman" w:cs="Times New Roman"/>
          <w:lang w:val="en-US"/>
        </w:rPr>
        <w:t>cx0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B(cc1) I(s0.5)][</w:t>
      </w:r>
      <w:proofErr w:type="gramStart"/>
      <w:r w:rsidRPr="00385D05">
        <w:rPr>
          <w:rFonts w:ascii="Times New Roman" w:hAnsi="Times New Roman" w:cs="Times New Roman"/>
          <w:lang w:val="en-US"/>
        </w:rPr>
        <w:t>cx1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B(oo</w:t>
      </w:r>
      <w:r w:rsidR="00B16C01" w:rsidRPr="00385D05">
        <w:rPr>
          <w:rFonts w:ascii="Times New Roman" w:hAnsi="Times New Roman" w:cs="Times New Roman"/>
          <w:lang w:val="en-US"/>
        </w:rPr>
        <w:t>0</w:t>
      </w:r>
      <w:r w:rsidRPr="00385D05">
        <w:rPr>
          <w:rFonts w:ascii="Times New Roman" w:hAnsi="Times New Roman" w:cs="Times New Roman"/>
          <w:lang w:val="en-US"/>
        </w:rPr>
        <w:t xml:space="preserve"> oo2) I(s0.5 s1.5)] [</w:t>
      </w:r>
      <w:proofErr w:type="gramStart"/>
      <w:r w:rsidRPr="00385D05">
        <w:rPr>
          <w:rFonts w:ascii="Times New Roman" w:hAnsi="Times New Roman" w:cs="Times New Roman"/>
          <w:lang w:val="en-US"/>
        </w:rPr>
        <w:t>cx2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B(cc2) I(s1.5)]</w:t>
      </w:r>
    </w:p>
    <w:p w:rsidR="00BB2D4D" w:rsidRPr="00385D05" w:rsidRDefault="00BB2D4D" w:rsidP="003A33C7">
      <w:pPr>
        <w:rPr>
          <w:rFonts w:ascii="Times New Roman" w:hAnsi="Times New Roman" w:cs="Times New Roman"/>
          <w:lang w:val="en-US"/>
        </w:rPr>
      </w:pPr>
    </w:p>
    <w:p w:rsidR="00B16C01" w:rsidRPr="00385D05" w:rsidRDefault="00B16C01" w:rsidP="003A33C7">
      <w:pPr>
        <w:rPr>
          <w:rFonts w:ascii="Times New Roman" w:hAnsi="Times New Roman" w:cs="Times New Roman"/>
          <w:u w:val="single"/>
          <w:lang w:val="en-US"/>
        </w:rPr>
      </w:pPr>
      <w:r w:rsidRPr="00385D05">
        <w:rPr>
          <w:rFonts w:ascii="Times New Roman" w:hAnsi="Times New Roman" w:cs="Times New Roman"/>
          <w:u w:val="single"/>
          <w:lang w:val="en-US"/>
        </w:rPr>
        <w:t>Synthesis setup</w:t>
      </w:r>
      <w:r w:rsidR="00054489" w:rsidRPr="00385D05">
        <w:rPr>
          <w:rFonts w:ascii="Times New Roman" w:hAnsi="Times New Roman" w:cs="Times New Roman"/>
          <w:u w:val="single"/>
          <w:lang w:val="en-US"/>
        </w:rPr>
        <w:t xml:space="preserve"> when encoding depth 1</w:t>
      </w:r>
      <w:r w:rsidR="00385D05">
        <w:rPr>
          <w:rFonts w:ascii="Times New Roman" w:hAnsi="Times New Roman" w:cs="Times New Roman"/>
          <w:u w:val="single"/>
          <w:lang w:val="en-US"/>
        </w:rPr>
        <w:t>:</w:t>
      </w:r>
      <w:r w:rsidR="00385D05" w:rsidRPr="00385D05">
        <w:rPr>
          <w:rFonts w:ascii="Times New Roman" w:hAnsi="Times New Roman" w:cs="Times New Roman"/>
          <w:lang w:val="en-US"/>
        </w:rPr>
        <w:t xml:space="preserve"> </w:t>
      </w:r>
      <w:r w:rsidR="00981F28" w:rsidRPr="00385D05">
        <w:rPr>
          <w:rFonts w:ascii="Times New Roman" w:hAnsi="Times New Roman" w:cs="Times New Roman"/>
          <w:lang w:val="en-US"/>
        </w:rPr>
        <w:t>[</w:t>
      </w:r>
      <w:r w:rsidR="00981F28" w:rsidRPr="00385D05">
        <w:rPr>
          <w:rFonts w:ascii="Times New Roman" w:hAnsi="Times New Roman" w:cs="Times New Roman"/>
          <w:highlight w:val="cyan"/>
          <w:lang w:val="en-US"/>
        </w:rPr>
        <w:t>c</w:t>
      </w:r>
      <w:r w:rsidR="00981F28" w:rsidRPr="00385D05">
        <w:rPr>
          <w:rFonts w:ascii="Times New Roman" w:hAnsi="Times New Roman" w:cs="Times New Roman"/>
          <w:highlight w:val="magenta"/>
          <w:lang w:val="en-US"/>
        </w:rPr>
        <w:t>x</w:t>
      </w:r>
      <w:r w:rsidR="00981F28" w:rsidRPr="00385D05">
        <w:rPr>
          <w:rFonts w:ascii="Times New Roman" w:hAnsi="Times New Roman" w:cs="Times New Roman"/>
          <w:highlight w:val="darkYellow"/>
          <w:lang w:val="en-US"/>
        </w:rPr>
        <w:t>1</w:t>
      </w:r>
      <w:r w:rsidR="00981F28" w:rsidRPr="00385D0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981F28" w:rsidRPr="00385D05">
        <w:rPr>
          <w:rFonts w:ascii="Times New Roman" w:hAnsi="Times New Roman" w:cs="Times New Roman"/>
          <w:lang w:val="en-US"/>
        </w:rPr>
        <w:t>B(</w:t>
      </w:r>
      <w:proofErr w:type="gramEnd"/>
      <w:r w:rsidR="00981F28" w:rsidRPr="00385D05">
        <w:rPr>
          <w:rFonts w:ascii="Times New Roman" w:hAnsi="Times New Roman" w:cs="Times New Roman"/>
          <w:highlight w:val="red"/>
          <w:lang w:val="en-US"/>
        </w:rPr>
        <w:t>o</w:t>
      </w:r>
      <w:r w:rsidR="00981F28" w:rsidRPr="00385D05">
        <w:rPr>
          <w:rFonts w:ascii="Times New Roman" w:hAnsi="Times New Roman" w:cs="Times New Roman"/>
          <w:highlight w:val="darkCyan"/>
          <w:lang w:val="en-US"/>
        </w:rPr>
        <w:t>o</w:t>
      </w:r>
      <w:r w:rsidR="00981F28" w:rsidRPr="00385D05">
        <w:rPr>
          <w:rFonts w:ascii="Times New Roman" w:hAnsi="Times New Roman" w:cs="Times New Roman"/>
          <w:highlight w:val="yellow"/>
          <w:lang w:val="en-US"/>
        </w:rPr>
        <w:t>0</w:t>
      </w:r>
      <w:r w:rsidR="00981F28" w:rsidRPr="00385D05">
        <w:rPr>
          <w:rFonts w:ascii="Times New Roman" w:hAnsi="Times New Roman" w:cs="Times New Roman"/>
          <w:lang w:val="en-US"/>
        </w:rPr>
        <w:t xml:space="preserve"> </w:t>
      </w:r>
      <w:r w:rsidR="00981F28" w:rsidRPr="00981F28">
        <w:rPr>
          <w:rFonts w:ascii="Times New Roman" w:hAnsi="Times New Roman" w:cs="Times New Roman"/>
          <w:highlight w:val="darkMagenta"/>
          <w:lang w:val="en-US"/>
        </w:rPr>
        <w:t>o</w:t>
      </w:r>
      <w:r w:rsidR="00981F28" w:rsidRPr="00981F28">
        <w:rPr>
          <w:rFonts w:ascii="Times New Roman" w:hAnsi="Times New Roman" w:cs="Times New Roman"/>
          <w:highlight w:val="blue"/>
          <w:lang w:val="en-US"/>
        </w:rPr>
        <w:t>o</w:t>
      </w:r>
      <w:r w:rsidR="00981F28" w:rsidRPr="00981F28">
        <w:rPr>
          <w:rFonts w:ascii="Times New Roman" w:hAnsi="Times New Roman" w:cs="Times New Roman"/>
          <w:highlight w:val="darkGray"/>
          <w:lang w:val="en-US"/>
        </w:rPr>
        <w:t>2</w:t>
      </w:r>
      <w:r w:rsidR="00981F28" w:rsidRPr="00385D05">
        <w:rPr>
          <w:rFonts w:ascii="Times New Roman" w:hAnsi="Times New Roman" w:cs="Times New Roman"/>
          <w:lang w:val="en-US"/>
        </w:rPr>
        <w:t xml:space="preserve">) </w:t>
      </w:r>
      <w:r w:rsidR="00981F28" w:rsidRPr="00385D05">
        <w:rPr>
          <w:rFonts w:ascii="Times New Roman" w:hAnsi="Times New Roman" w:cs="Times New Roman"/>
          <w:highlight w:val="green"/>
          <w:lang w:val="en-US"/>
        </w:rPr>
        <w:t>I</w:t>
      </w:r>
      <w:r w:rsidR="00981F28" w:rsidRPr="00385D05">
        <w:rPr>
          <w:rFonts w:ascii="Times New Roman" w:hAnsi="Times New Roman" w:cs="Times New Roman"/>
          <w:lang w:val="en-US"/>
        </w:rPr>
        <w:t>(s</w:t>
      </w:r>
      <w:r w:rsidR="00981F28" w:rsidRPr="00981F28">
        <w:rPr>
          <w:rFonts w:ascii="Times New Roman" w:hAnsi="Times New Roman" w:cs="Times New Roman"/>
          <w:highlight w:val="lightGray"/>
          <w:lang w:val="en-US"/>
        </w:rPr>
        <w:t>0.5</w:t>
      </w:r>
      <w:r w:rsidR="00981F28" w:rsidRPr="00385D05">
        <w:rPr>
          <w:rFonts w:ascii="Times New Roman" w:hAnsi="Times New Roman" w:cs="Times New Roman"/>
          <w:lang w:val="en-US"/>
        </w:rPr>
        <w:t xml:space="preserve"> s</w:t>
      </w:r>
      <w:r w:rsidR="00981F28" w:rsidRPr="00981F28">
        <w:rPr>
          <w:rFonts w:ascii="Times New Roman" w:hAnsi="Times New Roman" w:cs="Times New Roman"/>
          <w:highlight w:val="darkRed"/>
          <w:lang w:val="en-US"/>
        </w:rPr>
        <w:t>1.5</w:t>
      </w:r>
      <w:r w:rsidR="00981F28" w:rsidRPr="00385D05">
        <w:rPr>
          <w:rFonts w:ascii="Times New Roman" w:hAnsi="Times New Roman" w:cs="Times New Roman"/>
          <w:lang w:val="en-US"/>
        </w:rPr>
        <w:t>)]</w:t>
      </w:r>
    </w:p>
    <w:p w:rsidR="00981F28" w:rsidRDefault="00B16C01" w:rsidP="00981F28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 xml:space="preserve">View </w:t>
      </w:r>
      <w:r w:rsidRPr="00981F28">
        <w:rPr>
          <w:rFonts w:ascii="Times New Roman" w:hAnsi="Times New Roman" w:cs="Times New Roman"/>
          <w:highlight w:val="lightGray"/>
          <w:lang w:val="en-US"/>
        </w:rPr>
        <w:t>0.5</w:t>
      </w:r>
      <w:r w:rsidRPr="00385D05">
        <w:rPr>
          <w:rFonts w:ascii="Times New Roman" w:hAnsi="Times New Roman" w:cs="Times New Roman"/>
          <w:lang w:val="en-US"/>
        </w:rPr>
        <w:t>:</w:t>
      </w:r>
      <w:r w:rsidR="00385D05">
        <w:rPr>
          <w:rFonts w:ascii="Times New Roman" w:hAnsi="Times New Roman" w:cs="Times New Roman"/>
          <w:lang w:val="en-US"/>
        </w:rPr>
        <w:t xml:space="preserve"> </w:t>
      </w:r>
    </w:p>
    <w:p w:rsidR="00B16C01" w:rsidRPr="00981F28" w:rsidRDefault="00981F28" w:rsidP="00E325B5">
      <w:pPr>
        <w:pStyle w:val="tabs"/>
      </w:pPr>
      <w:r>
        <w:t>Reference:</w:t>
      </w:r>
      <w:r>
        <w:tab/>
      </w:r>
      <w:r w:rsidR="00054489" w:rsidRPr="00981F28">
        <w:rPr>
          <w:highlight w:val="green"/>
        </w:rPr>
        <w:t>interpolated</w:t>
      </w:r>
      <w:r w:rsidR="00054489" w:rsidRPr="00981F28">
        <w:t xml:space="preserve"> </w:t>
      </w:r>
      <w:r w:rsidR="00B16C01" w:rsidRPr="00981F28">
        <w:t>from</w:t>
      </w:r>
      <w:r w:rsidR="00054489" w:rsidRPr="00981F28">
        <w:tab/>
      </w:r>
      <w:r w:rsidR="00B16C01" w:rsidRPr="00E325B5">
        <w:rPr>
          <w:highlight w:val="cyan"/>
        </w:rPr>
        <w:t>o</w:t>
      </w:r>
      <w:r w:rsidRPr="00E325B5">
        <w:rPr>
          <w:highlight w:val="cyan"/>
        </w:rPr>
        <w:t>riginal</w:t>
      </w:r>
      <w:r w:rsidR="00054489" w:rsidRPr="00981F28">
        <w:tab/>
      </w:r>
      <w:r w:rsidR="00B16C01" w:rsidRPr="00981F28">
        <w:t xml:space="preserve">texture </w:t>
      </w:r>
      <w:r w:rsidR="00054489" w:rsidRPr="00981F28">
        <w:tab/>
      </w:r>
      <w:r w:rsidR="00B16C01" w:rsidRPr="00981F28">
        <w:t xml:space="preserve">and </w:t>
      </w:r>
      <w:r w:rsidR="00B16C01" w:rsidRPr="00981F28">
        <w:rPr>
          <w:highlight w:val="magenta"/>
        </w:rPr>
        <w:t>original</w:t>
      </w:r>
      <w:r w:rsidR="00B16C01" w:rsidRPr="00981F28">
        <w:t xml:space="preserve"> </w:t>
      </w:r>
      <w:r w:rsidR="00054489" w:rsidRPr="00981F28">
        <w:tab/>
        <w:t>depth</w:t>
      </w:r>
      <w:r w:rsidR="00E325B5">
        <w:tab/>
      </w:r>
      <w:r w:rsidR="00B16C01" w:rsidRPr="00981F28">
        <w:t xml:space="preserve">of view </w:t>
      </w:r>
      <w:r w:rsidR="00B16C01" w:rsidRPr="00981F28">
        <w:rPr>
          <w:highlight w:val="darkYellow"/>
        </w:rPr>
        <w:t>1</w:t>
      </w:r>
      <w:r w:rsidR="00B16C01" w:rsidRPr="00981F28">
        <w:t xml:space="preserve"> </w:t>
      </w:r>
    </w:p>
    <w:p w:rsidR="00054489" w:rsidRPr="00385D05" w:rsidRDefault="00054489" w:rsidP="00E325B5">
      <w:pPr>
        <w:pStyle w:val="tabs"/>
      </w:pPr>
      <w:r w:rsidRPr="00385D05">
        <w:tab/>
      </w:r>
      <w:proofErr w:type="gramStart"/>
      <w:r w:rsidRPr="00385D05">
        <w:t>and</w:t>
      </w:r>
      <w:proofErr w:type="gramEnd"/>
      <w:r w:rsidRPr="00385D05">
        <w:tab/>
      </w:r>
      <w:r w:rsidRPr="00385D05">
        <w:rPr>
          <w:highlight w:val="red"/>
        </w:rPr>
        <w:t>original</w:t>
      </w:r>
      <w:r w:rsidRPr="00385D05">
        <w:tab/>
        <w:t xml:space="preserve">texture </w:t>
      </w:r>
      <w:r w:rsidRPr="00385D05">
        <w:tab/>
        <w:t xml:space="preserve">and </w:t>
      </w:r>
      <w:r w:rsidRPr="00385D05">
        <w:rPr>
          <w:highlight w:val="darkCyan"/>
        </w:rPr>
        <w:t>original</w:t>
      </w:r>
      <w:r w:rsidRPr="00385D05">
        <w:tab/>
        <w:t>depth</w:t>
      </w:r>
      <w:r w:rsidR="00E325B5">
        <w:tab/>
      </w:r>
      <w:r w:rsidRPr="00385D05">
        <w:t xml:space="preserve"> of view </w:t>
      </w:r>
      <w:r w:rsidRPr="00385D05">
        <w:rPr>
          <w:highlight w:val="yellow"/>
        </w:rPr>
        <w:t>0</w:t>
      </w:r>
      <w:r w:rsidRPr="00385D05">
        <w:t xml:space="preserve"> </w:t>
      </w:r>
    </w:p>
    <w:p w:rsidR="00054489" w:rsidRPr="00385D05" w:rsidRDefault="00054489" w:rsidP="00E325B5">
      <w:pPr>
        <w:pStyle w:val="tabs"/>
      </w:pPr>
      <w:r w:rsidRPr="00385D05">
        <w:t>Tested:</w:t>
      </w:r>
      <w:r w:rsidRPr="00385D05">
        <w:tab/>
      </w:r>
      <w:r w:rsidRPr="00385D05">
        <w:rPr>
          <w:highlight w:val="green"/>
        </w:rPr>
        <w:t>interpolated</w:t>
      </w:r>
      <w:r w:rsidRPr="00385D05">
        <w:t xml:space="preserve"> from</w:t>
      </w:r>
      <w:r w:rsidRPr="00385D05">
        <w:tab/>
      </w:r>
      <w:r w:rsidR="00981F28">
        <w:rPr>
          <w:highlight w:val="cyan"/>
        </w:rPr>
        <w:t>coded</w:t>
      </w:r>
      <w:r w:rsidRPr="00385D05">
        <w:tab/>
        <w:t xml:space="preserve">texture </w:t>
      </w:r>
      <w:r w:rsidRPr="00385D05">
        <w:tab/>
        <w:t xml:space="preserve">and </w:t>
      </w:r>
      <w:r w:rsidRPr="00385D05">
        <w:rPr>
          <w:highlight w:val="magenta"/>
        </w:rPr>
        <w:t>partly coded</w:t>
      </w:r>
      <w:r w:rsidRPr="00385D05">
        <w:tab/>
        <w:t xml:space="preserve">depth </w:t>
      </w:r>
      <w:r w:rsidR="00E325B5">
        <w:tab/>
      </w:r>
      <w:r w:rsidRPr="00385D05">
        <w:t xml:space="preserve">of view </w:t>
      </w:r>
      <w:r w:rsidRPr="00385D05">
        <w:rPr>
          <w:highlight w:val="darkYellow"/>
        </w:rPr>
        <w:t>1</w:t>
      </w:r>
      <w:r w:rsidRPr="00385D05">
        <w:t xml:space="preserve"> </w:t>
      </w:r>
    </w:p>
    <w:p w:rsidR="00054489" w:rsidRPr="00385D05" w:rsidRDefault="00054489" w:rsidP="00E325B5">
      <w:pPr>
        <w:pStyle w:val="tabs"/>
      </w:pPr>
      <w:r w:rsidRPr="00385D05">
        <w:tab/>
      </w:r>
      <w:proofErr w:type="gramStart"/>
      <w:r w:rsidRPr="00385D05">
        <w:t>and</w:t>
      </w:r>
      <w:proofErr w:type="gramEnd"/>
      <w:r w:rsidRPr="00385D05">
        <w:t xml:space="preserve"> </w:t>
      </w:r>
      <w:r w:rsidRPr="00385D05">
        <w:tab/>
      </w:r>
      <w:r w:rsidRPr="00385D05">
        <w:rPr>
          <w:highlight w:val="red"/>
        </w:rPr>
        <w:t>original</w:t>
      </w:r>
      <w:r w:rsidRPr="00385D05">
        <w:tab/>
        <w:t xml:space="preserve">texture </w:t>
      </w:r>
      <w:r w:rsidR="00981F28">
        <w:tab/>
      </w:r>
      <w:r w:rsidRPr="00385D05">
        <w:t xml:space="preserve">and </w:t>
      </w:r>
      <w:r w:rsidRPr="00385D05">
        <w:rPr>
          <w:highlight w:val="darkCyan"/>
        </w:rPr>
        <w:t>original</w:t>
      </w:r>
      <w:r w:rsidRPr="00385D05">
        <w:t xml:space="preserve"> </w:t>
      </w:r>
      <w:r w:rsidR="0018439B" w:rsidRPr="00385D05">
        <w:tab/>
      </w:r>
      <w:r w:rsidRPr="00385D05">
        <w:t xml:space="preserve">depth </w:t>
      </w:r>
      <w:r w:rsidR="00E325B5">
        <w:tab/>
      </w:r>
      <w:r w:rsidRPr="00385D05">
        <w:t xml:space="preserve">of view </w:t>
      </w:r>
      <w:r w:rsidRPr="00385D05">
        <w:rPr>
          <w:highlight w:val="yellow"/>
        </w:rPr>
        <w:t>0</w:t>
      </w:r>
      <w:r w:rsidRPr="00385D05">
        <w:t xml:space="preserve">     </w:t>
      </w:r>
    </w:p>
    <w:p w:rsidR="00B16C01" w:rsidRPr="00385D05" w:rsidRDefault="00B16C01" w:rsidP="003A33C7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 xml:space="preserve">     </w:t>
      </w:r>
    </w:p>
    <w:p w:rsidR="00B16C01" w:rsidRPr="00385D05" w:rsidRDefault="0018439B" w:rsidP="00054489">
      <w:pPr>
        <w:tabs>
          <w:tab w:val="left" w:pos="993"/>
        </w:tabs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 xml:space="preserve">View </w:t>
      </w:r>
      <w:r w:rsidRPr="00981F28">
        <w:rPr>
          <w:rFonts w:ascii="Times New Roman" w:hAnsi="Times New Roman" w:cs="Times New Roman"/>
          <w:highlight w:val="darkRed"/>
          <w:lang w:val="en-US"/>
        </w:rPr>
        <w:t>1.5</w:t>
      </w:r>
      <w:r w:rsidRPr="00385D05">
        <w:rPr>
          <w:rFonts w:ascii="Times New Roman" w:hAnsi="Times New Roman" w:cs="Times New Roman"/>
          <w:lang w:val="en-US"/>
        </w:rPr>
        <w:t>:</w:t>
      </w:r>
    </w:p>
    <w:p w:rsidR="0018439B" w:rsidRPr="00385D05" w:rsidRDefault="0018439B" w:rsidP="00E325B5">
      <w:pPr>
        <w:pStyle w:val="tabs"/>
      </w:pPr>
      <w:r w:rsidRPr="00385D05">
        <w:t>Reference:</w:t>
      </w:r>
      <w:r w:rsidRPr="00385D05">
        <w:tab/>
      </w:r>
      <w:r w:rsidRPr="00981F28">
        <w:rPr>
          <w:highlight w:val="green"/>
        </w:rPr>
        <w:t>interpolated</w:t>
      </w:r>
      <w:r w:rsidRPr="00385D05">
        <w:t xml:space="preserve"> from</w:t>
      </w:r>
      <w:r w:rsidRPr="00385D05">
        <w:tab/>
      </w:r>
      <w:r w:rsidR="00981F28" w:rsidRPr="00981F28">
        <w:rPr>
          <w:highlight w:val="cyan"/>
        </w:rPr>
        <w:t>original</w:t>
      </w:r>
      <w:r w:rsidRPr="00385D05">
        <w:tab/>
        <w:t xml:space="preserve">texture </w:t>
      </w:r>
      <w:r w:rsidRPr="00385D05">
        <w:tab/>
        <w:t xml:space="preserve">and </w:t>
      </w:r>
      <w:r w:rsidRPr="00981F28">
        <w:rPr>
          <w:highlight w:val="magenta"/>
        </w:rPr>
        <w:t>original</w:t>
      </w:r>
      <w:r w:rsidRPr="00385D05">
        <w:t xml:space="preserve"> </w:t>
      </w:r>
      <w:r w:rsidRPr="00385D05">
        <w:tab/>
        <w:t xml:space="preserve">depth </w:t>
      </w:r>
      <w:r w:rsidR="00E325B5">
        <w:tab/>
      </w:r>
      <w:r w:rsidRPr="00385D05">
        <w:t xml:space="preserve">of view </w:t>
      </w:r>
      <w:r w:rsidRPr="00981F28">
        <w:rPr>
          <w:highlight w:val="darkYellow"/>
        </w:rPr>
        <w:t>1</w:t>
      </w:r>
      <w:r w:rsidRPr="00385D05">
        <w:t xml:space="preserve"> </w:t>
      </w:r>
    </w:p>
    <w:p w:rsidR="0018439B" w:rsidRPr="00385D05" w:rsidRDefault="0018439B" w:rsidP="00E325B5">
      <w:pPr>
        <w:pStyle w:val="tabs"/>
      </w:pPr>
      <w:r w:rsidRPr="00385D05">
        <w:tab/>
      </w:r>
      <w:proofErr w:type="gramStart"/>
      <w:r w:rsidRPr="00385D05">
        <w:t>and</w:t>
      </w:r>
      <w:proofErr w:type="gramEnd"/>
      <w:r w:rsidRPr="00385D05">
        <w:tab/>
      </w:r>
      <w:r w:rsidRPr="00981F28">
        <w:rPr>
          <w:highlight w:val="darkMagenta"/>
        </w:rPr>
        <w:t>original</w:t>
      </w:r>
      <w:r w:rsidRPr="00385D05">
        <w:tab/>
        <w:t xml:space="preserve">texture </w:t>
      </w:r>
      <w:r w:rsidRPr="00385D05">
        <w:tab/>
        <w:t xml:space="preserve">and </w:t>
      </w:r>
      <w:r w:rsidRPr="00981F28">
        <w:rPr>
          <w:highlight w:val="blue"/>
        </w:rPr>
        <w:t>original</w:t>
      </w:r>
      <w:r w:rsidRPr="00385D05">
        <w:tab/>
        <w:t xml:space="preserve">depth </w:t>
      </w:r>
      <w:r w:rsidR="00E325B5">
        <w:tab/>
      </w:r>
      <w:r w:rsidRPr="00385D05">
        <w:t xml:space="preserve">of view </w:t>
      </w:r>
      <w:r w:rsidRPr="00981F28">
        <w:rPr>
          <w:highlight w:val="darkGray"/>
        </w:rPr>
        <w:t>2</w:t>
      </w:r>
      <w:r w:rsidRPr="00385D05">
        <w:t xml:space="preserve"> </w:t>
      </w:r>
    </w:p>
    <w:p w:rsidR="0018439B" w:rsidRPr="00385D05" w:rsidRDefault="0018439B" w:rsidP="00E325B5">
      <w:pPr>
        <w:pStyle w:val="tabs"/>
      </w:pPr>
      <w:r w:rsidRPr="00385D05">
        <w:t>Tested:</w:t>
      </w:r>
      <w:r w:rsidRPr="00385D05">
        <w:tab/>
      </w:r>
      <w:r w:rsidRPr="00981F28">
        <w:rPr>
          <w:highlight w:val="green"/>
        </w:rPr>
        <w:t>interpolated</w:t>
      </w:r>
      <w:r w:rsidRPr="00385D05">
        <w:t xml:space="preserve"> from</w:t>
      </w:r>
      <w:r w:rsidRPr="00385D05">
        <w:tab/>
      </w:r>
      <w:r w:rsidRPr="00981F28">
        <w:rPr>
          <w:highlight w:val="cyan"/>
        </w:rPr>
        <w:t>coded</w:t>
      </w:r>
      <w:r w:rsidRPr="00385D05">
        <w:tab/>
        <w:t xml:space="preserve">texture </w:t>
      </w:r>
      <w:r w:rsidRPr="00385D05">
        <w:tab/>
        <w:t xml:space="preserve">and </w:t>
      </w:r>
      <w:r w:rsidRPr="00981F28">
        <w:rPr>
          <w:highlight w:val="magenta"/>
        </w:rPr>
        <w:t>partly coded</w:t>
      </w:r>
      <w:r w:rsidRPr="00385D05">
        <w:tab/>
        <w:t xml:space="preserve">depth </w:t>
      </w:r>
      <w:r w:rsidR="00E325B5">
        <w:tab/>
      </w:r>
      <w:r w:rsidRPr="00385D05">
        <w:t xml:space="preserve">of view </w:t>
      </w:r>
      <w:r w:rsidRPr="00981F28">
        <w:rPr>
          <w:highlight w:val="darkYellow"/>
        </w:rPr>
        <w:t>1</w:t>
      </w:r>
      <w:r w:rsidRPr="00385D05">
        <w:t xml:space="preserve"> </w:t>
      </w:r>
    </w:p>
    <w:p w:rsidR="0018439B" w:rsidRPr="00385D05" w:rsidRDefault="0018439B" w:rsidP="00E325B5">
      <w:pPr>
        <w:pStyle w:val="tabs"/>
      </w:pPr>
      <w:r w:rsidRPr="00385D05">
        <w:tab/>
      </w:r>
      <w:proofErr w:type="gramStart"/>
      <w:r w:rsidRPr="00385D05">
        <w:t>and</w:t>
      </w:r>
      <w:proofErr w:type="gramEnd"/>
      <w:r w:rsidRPr="00385D05">
        <w:t xml:space="preserve"> </w:t>
      </w:r>
      <w:r w:rsidRPr="00385D05">
        <w:tab/>
      </w:r>
      <w:r w:rsidRPr="00981F28">
        <w:rPr>
          <w:highlight w:val="darkMagenta"/>
        </w:rPr>
        <w:t>original</w:t>
      </w:r>
      <w:r w:rsidRPr="00385D05">
        <w:tab/>
        <w:t xml:space="preserve">texture </w:t>
      </w:r>
      <w:r w:rsidR="00981F28">
        <w:tab/>
      </w:r>
      <w:r w:rsidRPr="00385D05">
        <w:t xml:space="preserve">and </w:t>
      </w:r>
      <w:r w:rsidRPr="00981F28">
        <w:rPr>
          <w:highlight w:val="blue"/>
        </w:rPr>
        <w:t>original</w:t>
      </w:r>
      <w:r w:rsidRPr="00385D05">
        <w:t xml:space="preserve"> </w:t>
      </w:r>
      <w:r w:rsidRPr="00385D05">
        <w:tab/>
        <w:t xml:space="preserve">depth </w:t>
      </w:r>
      <w:r w:rsidR="00E325B5">
        <w:tab/>
      </w:r>
      <w:r w:rsidRPr="00385D05">
        <w:t xml:space="preserve">of view </w:t>
      </w:r>
      <w:r w:rsidRPr="00981F28">
        <w:rPr>
          <w:highlight w:val="darkGray"/>
        </w:rPr>
        <w:t>2</w:t>
      </w:r>
      <w:r w:rsidRPr="00385D05">
        <w:t xml:space="preserve">     </w:t>
      </w:r>
    </w:p>
    <w:p w:rsidR="0018439B" w:rsidRPr="00385D05" w:rsidRDefault="0018439B" w:rsidP="00054489">
      <w:pPr>
        <w:tabs>
          <w:tab w:val="left" w:pos="993"/>
        </w:tabs>
        <w:rPr>
          <w:rFonts w:ascii="Times New Roman" w:hAnsi="Times New Roman" w:cs="Times New Roman"/>
          <w:lang w:val="en-US"/>
        </w:rPr>
      </w:pPr>
    </w:p>
    <w:p w:rsidR="0018439B" w:rsidRPr="00385D05" w:rsidRDefault="0018439B" w:rsidP="0018439B">
      <w:pPr>
        <w:rPr>
          <w:rFonts w:ascii="Times New Roman" w:hAnsi="Times New Roman" w:cs="Times New Roman"/>
          <w:u w:val="single"/>
          <w:lang w:val="en-US"/>
        </w:rPr>
      </w:pPr>
      <w:r w:rsidRPr="00385D05">
        <w:rPr>
          <w:rFonts w:ascii="Times New Roman" w:hAnsi="Times New Roman" w:cs="Times New Roman"/>
          <w:u w:val="single"/>
          <w:lang w:val="en-US"/>
        </w:rPr>
        <w:t>Synthesis setup when encoding depth 0:</w:t>
      </w:r>
      <w:r w:rsidR="002468E6" w:rsidRPr="002468E6">
        <w:rPr>
          <w:rFonts w:ascii="Times New Roman" w:hAnsi="Times New Roman" w:cs="Times New Roman"/>
          <w:lang w:val="en-US"/>
        </w:rPr>
        <w:t xml:space="preserve"> </w:t>
      </w:r>
      <w:r w:rsidR="002468E6" w:rsidRPr="00385D05">
        <w:rPr>
          <w:rFonts w:ascii="Times New Roman" w:hAnsi="Times New Roman" w:cs="Times New Roman"/>
          <w:lang w:val="en-US"/>
        </w:rPr>
        <w:t xml:space="preserve">[cx0 </w:t>
      </w:r>
      <w:proofErr w:type="gramStart"/>
      <w:r w:rsidR="002468E6" w:rsidRPr="00385D05">
        <w:rPr>
          <w:rFonts w:ascii="Times New Roman" w:hAnsi="Times New Roman" w:cs="Times New Roman"/>
          <w:lang w:val="en-US"/>
        </w:rPr>
        <w:t>B(</w:t>
      </w:r>
      <w:proofErr w:type="gramEnd"/>
      <w:r w:rsidR="002468E6" w:rsidRPr="00385D05">
        <w:rPr>
          <w:rFonts w:ascii="Times New Roman" w:hAnsi="Times New Roman" w:cs="Times New Roman"/>
          <w:lang w:val="en-US"/>
        </w:rPr>
        <w:t>cc1) I(s0.5)]</w:t>
      </w:r>
    </w:p>
    <w:p w:rsidR="0018439B" w:rsidRPr="00385D05" w:rsidRDefault="0018439B" w:rsidP="0018439B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View 0.5:</w:t>
      </w:r>
    </w:p>
    <w:p w:rsidR="0018439B" w:rsidRPr="00385D05" w:rsidRDefault="0018439B" w:rsidP="00E325B5">
      <w:pPr>
        <w:pStyle w:val="tabs"/>
      </w:pPr>
      <w:r w:rsidRPr="00385D05">
        <w:t>Reference:</w:t>
      </w:r>
      <w:r w:rsidRPr="00385D05">
        <w:tab/>
        <w:t>interpolated from</w:t>
      </w:r>
      <w:r w:rsidRPr="00385D05">
        <w:tab/>
      </w:r>
      <w:r w:rsidR="002468E6">
        <w:t>original</w:t>
      </w:r>
      <w:r w:rsidRPr="00385D05">
        <w:tab/>
        <w:t xml:space="preserve">texture </w:t>
      </w:r>
      <w:r w:rsidRPr="00385D05">
        <w:tab/>
        <w:t xml:space="preserve">and </w:t>
      </w:r>
      <w:r w:rsidRPr="00E325B5">
        <w:t>original</w:t>
      </w:r>
      <w:r w:rsidRPr="00385D05">
        <w:t xml:space="preserve"> </w:t>
      </w:r>
      <w:r w:rsidRPr="00385D05">
        <w:tab/>
        <w:t xml:space="preserve">depth </w:t>
      </w:r>
      <w:r w:rsidR="00E325B5">
        <w:tab/>
      </w:r>
      <w:r w:rsidRPr="00385D05">
        <w:t xml:space="preserve">of view </w:t>
      </w:r>
      <w:r w:rsidR="00C43751" w:rsidRPr="00385D05">
        <w:t>0</w:t>
      </w:r>
      <w:r w:rsidRPr="00385D05">
        <w:t xml:space="preserve"> </w:t>
      </w:r>
    </w:p>
    <w:p w:rsidR="0018439B" w:rsidRPr="00385D05" w:rsidRDefault="0018439B" w:rsidP="00E325B5">
      <w:pPr>
        <w:pStyle w:val="tabs"/>
      </w:pPr>
      <w:r w:rsidRPr="00385D05">
        <w:tab/>
      </w:r>
      <w:proofErr w:type="gramStart"/>
      <w:r w:rsidRPr="00385D05">
        <w:t>and</w:t>
      </w:r>
      <w:proofErr w:type="gramEnd"/>
      <w:r w:rsidRPr="00385D05">
        <w:tab/>
      </w:r>
      <w:r w:rsidR="002468E6">
        <w:t>original</w:t>
      </w:r>
      <w:r w:rsidRPr="00385D05">
        <w:tab/>
        <w:t xml:space="preserve">texture </w:t>
      </w:r>
      <w:r w:rsidRPr="00385D05">
        <w:tab/>
        <w:t xml:space="preserve">and </w:t>
      </w:r>
      <w:r w:rsidR="00F9351A">
        <w:t>original</w:t>
      </w:r>
      <w:r w:rsidRPr="00385D05">
        <w:tab/>
        <w:t xml:space="preserve">depth </w:t>
      </w:r>
      <w:r w:rsidR="00E325B5">
        <w:tab/>
      </w:r>
      <w:r w:rsidRPr="00385D05">
        <w:t xml:space="preserve">of view </w:t>
      </w:r>
      <w:r w:rsidR="00C43751" w:rsidRPr="00385D05">
        <w:t>1</w:t>
      </w:r>
    </w:p>
    <w:p w:rsidR="0018439B" w:rsidRPr="00385D05" w:rsidRDefault="0018439B" w:rsidP="00E325B5">
      <w:pPr>
        <w:pStyle w:val="tabs"/>
      </w:pPr>
      <w:r w:rsidRPr="00385D05">
        <w:t>Tested:</w:t>
      </w:r>
      <w:r w:rsidRPr="00385D05">
        <w:tab/>
        <w:t>interpolated from</w:t>
      </w:r>
      <w:r w:rsidRPr="00385D05">
        <w:tab/>
        <w:t>coded</w:t>
      </w:r>
      <w:r w:rsidRPr="00385D05">
        <w:tab/>
        <w:t xml:space="preserve">texture </w:t>
      </w:r>
      <w:r w:rsidRPr="00385D05">
        <w:tab/>
        <w:t>and partly coded</w:t>
      </w:r>
      <w:r w:rsidRPr="00385D05">
        <w:tab/>
        <w:t xml:space="preserve">depth </w:t>
      </w:r>
      <w:r w:rsidR="00E325B5">
        <w:tab/>
      </w:r>
      <w:r w:rsidR="00C43751" w:rsidRPr="00385D05">
        <w:t>of view 0</w:t>
      </w:r>
    </w:p>
    <w:p w:rsidR="0018439B" w:rsidRPr="00385D05" w:rsidRDefault="0018439B" w:rsidP="00E325B5">
      <w:pPr>
        <w:pStyle w:val="tabs"/>
      </w:pPr>
      <w:r w:rsidRPr="00385D05">
        <w:tab/>
      </w:r>
      <w:proofErr w:type="gramStart"/>
      <w:r w:rsidRPr="00385D05">
        <w:t>and</w:t>
      </w:r>
      <w:proofErr w:type="gramEnd"/>
      <w:r w:rsidRPr="00385D05">
        <w:t xml:space="preserve"> </w:t>
      </w:r>
      <w:r w:rsidRPr="00385D05">
        <w:tab/>
      </w:r>
      <w:r w:rsidR="00C43751" w:rsidRPr="00385D05">
        <w:t>coded</w:t>
      </w:r>
      <w:r w:rsidRPr="00385D05">
        <w:tab/>
        <w:t xml:space="preserve">texture </w:t>
      </w:r>
      <w:r w:rsidR="00526AAE">
        <w:tab/>
      </w:r>
      <w:r w:rsidRPr="00385D05">
        <w:t xml:space="preserve">and </w:t>
      </w:r>
      <w:r w:rsidR="00C43751" w:rsidRPr="00385D05">
        <w:t>coded</w:t>
      </w:r>
      <w:r w:rsidR="00E325B5">
        <w:tab/>
      </w:r>
      <w:r w:rsidRPr="00385D05">
        <w:t>depth</w:t>
      </w:r>
      <w:r w:rsidR="00E325B5">
        <w:tab/>
      </w:r>
      <w:r w:rsidRPr="00385D05">
        <w:t xml:space="preserve"> of view </w:t>
      </w:r>
      <w:r w:rsidR="00C43751" w:rsidRPr="00385D05">
        <w:t>1</w:t>
      </w:r>
    </w:p>
    <w:p w:rsidR="00904616" w:rsidRPr="00385D05" w:rsidRDefault="00904616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br w:type="page"/>
      </w:r>
    </w:p>
    <w:p w:rsidR="00BB2D4D" w:rsidRPr="00385D05" w:rsidRDefault="00BB2D4D" w:rsidP="00BB2D4D">
      <w:pPr>
        <w:rPr>
          <w:rFonts w:ascii="Times New Roman" w:hAnsi="Times New Roman" w:cs="Times New Roman"/>
          <w:lang w:val="en-US"/>
        </w:rPr>
      </w:pPr>
    </w:p>
    <w:p w:rsidR="00BB2D4D" w:rsidRPr="00385D05" w:rsidRDefault="0018439B" w:rsidP="00BB2D4D">
      <w:pPr>
        <w:rPr>
          <w:rFonts w:ascii="Times New Roman" w:hAnsi="Times New Roman" w:cs="Times New Roman"/>
          <w:u w:val="single"/>
          <w:lang w:val="en-US"/>
        </w:rPr>
      </w:pPr>
      <w:r w:rsidRPr="00385D05">
        <w:rPr>
          <w:rFonts w:ascii="Times New Roman" w:hAnsi="Times New Roman" w:cs="Times New Roman"/>
          <w:lang w:val="en-US"/>
        </w:rPr>
        <w:t xml:space="preserve"> </w:t>
      </w:r>
      <w:r w:rsidR="00BB2D4D" w:rsidRPr="00385D05">
        <w:rPr>
          <w:rFonts w:ascii="Times New Roman" w:hAnsi="Times New Roman" w:cs="Times New Roman"/>
          <w:u w:val="single"/>
          <w:lang w:val="en-US"/>
        </w:rPr>
        <w:t>Synthesis setup when encoding depth 2:</w:t>
      </w:r>
      <w:r w:rsidR="00E325B5" w:rsidRPr="00E325B5">
        <w:rPr>
          <w:rFonts w:ascii="Times New Roman" w:hAnsi="Times New Roman" w:cs="Times New Roman"/>
          <w:lang w:val="en-US"/>
        </w:rPr>
        <w:t xml:space="preserve"> </w:t>
      </w:r>
      <w:r w:rsidR="00E325B5" w:rsidRPr="00385D05">
        <w:rPr>
          <w:rFonts w:ascii="Times New Roman" w:hAnsi="Times New Roman" w:cs="Times New Roman"/>
          <w:lang w:val="en-US"/>
        </w:rPr>
        <w:t xml:space="preserve">[cx2 </w:t>
      </w:r>
      <w:proofErr w:type="gramStart"/>
      <w:r w:rsidR="00E325B5" w:rsidRPr="00385D05">
        <w:rPr>
          <w:rFonts w:ascii="Times New Roman" w:hAnsi="Times New Roman" w:cs="Times New Roman"/>
          <w:lang w:val="en-US"/>
        </w:rPr>
        <w:t>B(</w:t>
      </w:r>
      <w:proofErr w:type="gramEnd"/>
      <w:r w:rsidR="00E325B5" w:rsidRPr="00385D05">
        <w:rPr>
          <w:rFonts w:ascii="Times New Roman" w:hAnsi="Times New Roman" w:cs="Times New Roman"/>
          <w:lang w:val="en-US"/>
        </w:rPr>
        <w:t>cc2) I(s1.5)]</w:t>
      </w:r>
    </w:p>
    <w:p w:rsidR="00BB2D4D" w:rsidRPr="00385D05" w:rsidRDefault="00BB2D4D" w:rsidP="00BB2D4D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 xml:space="preserve">View </w:t>
      </w:r>
      <w:r w:rsidR="00E325B5">
        <w:rPr>
          <w:rFonts w:ascii="Times New Roman" w:hAnsi="Times New Roman" w:cs="Times New Roman"/>
          <w:lang w:val="en-US"/>
        </w:rPr>
        <w:t>1</w:t>
      </w:r>
      <w:r w:rsidRPr="00385D05">
        <w:rPr>
          <w:rFonts w:ascii="Times New Roman" w:hAnsi="Times New Roman" w:cs="Times New Roman"/>
          <w:lang w:val="en-US"/>
        </w:rPr>
        <w:t>.5:</w:t>
      </w:r>
    </w:p>
    <w:p w:rsidR="00BB2D4D" w:rsidRPr="00385D05" w:rsidRDefault="00BB2D4D" w:rsidP="00E325B5">
      <w:pPr>
        <w:pStyle w:val="tabs"/>
      </w:pPr>
      <w:r w:rsidRPr="00385D05">
        <w:t>Reference:</w:t>
      </w:r>
      <w:r w:rsidRPr="00385D05">
        <w:tab/>
      </w:r>
      <w:r w:rsidR="00E325B5">
        <w:t>interpolated from</w:t>
      </w:r>
      <w:r w:rsidR="00E325B5">
        <w:tab/>
      </w:r>
      <w:r w:rsidR="00003FED">
        <w:t>original</w:t>
      </w:r>
      <w:r w:rsidR="00E325B5">
        <w:tab/>
        <w:t>texture</w:t>
      </w:r>
      <w:r w:rsidRPr="00385D05">
        <w:tab/>
        <w:t>and original</w:t>
      </w:r>
      <w:r w:rsidRPr="00385D05">
        <w:tab/>
        <w:t>depth</w:t>
      </w:r>
      <w:r w:rsidR="00E325B5">
        <w:tab/>
      </w:r>
      <w:r w:rsidRPr="00385D05">
        <w:t>of view 2</w:t>
      </w:r>
    </w:p>
    <w:p w:rsidR="00BB2D4D" w:rsidRPr="00385D05" w:rsidRDefault="00BB2D4D" w:rsidP="00E325B5">
      <w:pPr>
        <w:pStyle w:val="tabs"/>
      </w:pPr>
      <w:r w:rsidRPr="00385D05">
        <w:tab/>
      </w:r>
      <w:proofErr w:type="gramStart"/>
      <w:r w:rsidRPr="00385D05">
        <w:t>and</w:t>
      </w:r>
      <w:proofErr w:type="gramEnd"/>
      <w:r w:rsidRPr="00385D05">
        <w:tab/>
      </w:r>
      <w:r w:rsidR="00003FED">
        <w:t>original</w:t>
      </w:r>
      <w:r w:rsidRPr="00385D05">
        <w:tab/>
        <w:t xml:space="preserve">texture </w:t>
      </w:r>
      <w:r w:rsidRPr="00385D05">
        <w:tab/>
        <w:t xml:space="preserve">and </w:t>
      </w:r>
      <w:r w:rsidR="00003FED">
        <w:t>original</w:t>
      </w:r>
      <w:r w:rsidRPr="00385D05">
        <w:tab/>
        <w:t xml:space="preserve">depth </w:t>
      </w:r>
      <w:r w:rsidR="00E325B5">
        <w:tab/>
      </w:r>
      <w:r w:rsidRPr="00385D05">
        <w:t>of view 1</w:t>
      </w:r>
    </w:p>
    <w:p w:rsidR="00BB2D4D" w:rsidRDefault="00BB2D4D" w:rsidP="00E325B5">
      <w:pPr>
        <w:pStyle w:val="tabs"/>
      </w:pPr>
      <w:r w:rsidRPr="00385D05">
        <w:t>Tested:</w:t>
      </w:r>
      <w:r w:rsidRPr="00385D05">
        <w:tab/>
        <w:t>interpolated from</w:t>
      </w:r>
      <w:r w:rsidRPr="00385D05">
        <w:tab/>
        <w:t>coded</w:t>
      </w:r>
      <w:r w:rsidRPr="00385D05">
        <w:tab/>
        <w:t xml:space="preserve">texture </w:t>
      </w:r>
      <w:r w:rsidRPr="00385D05">
        <w:tab/>
        <w:t>and partly coded</w:t>
      </w:r>
      <w:r w:rsidRPr="00385D05">
        <w:tab/>
        <w:t xml:space="preserve">depth </w:t>
      </w:r>
      <w:r w:rsidR="00E325B5">
        <w:tab/>
      </w:r>
      <w:r w:rsidRPr="00385D05">
        <w:t>of view 2</w:t>
      </w:r>
    </w:p>
    <w:p w:rsidR="00385D05" w:rsidRPr="00385D05" w:rsidRDefault="00385D05" w:rsidP="00E325B5">
      <w:pPr>
        <w:pStyle w:val="tabs"/>
      </w:pPr>
      <w:r>
        <w:tab/>
      </w:r>
      <w:proofErr w:type="gramStart"/>
      <w:r>
        <w:t>and</w:t>
      </w:r>
      <w:proofErr w:type="gramEnd"/>
      <w:r>
        <w:tab/>
        <w:t>coded</w:t>
      </w:r>
      <w:r>
        <w:tab/>
        <w:t xml:space="preserve">texture </w:t>
      </w:r>
      <w:r w:rsidR="00E325B5">
        <w:tab/>
        <w:t>and coded</w:t>
      </w:r>
      <w:r w:rsidR="00E325B5">
        <w:tab/>
      </w:r>
      <w:r>
        <w:t xml:space="preserve">depth </w:t>
      </w:r>
      <w:r w:rsidR="00E325B5">
        <w:tab/>
      </w:r>
      <w:r>
        <w:t>of view 1</w:t>
      </w:r>
    </w:p>
    <w:p w:rsidR="00BB2D4D" w:rsidRPr="00385D05" w:rsidRDefault="00904616" w:rsidP="00904616">
      <w:pPr>
        <w:pStyle w:val="Heading1"/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O</w:t>
      </w:r>
      <w:r w:rsidR="00BB2D4D" w:rsidRPr="00385D05">
        <w:rPr>
          <w:rFonts w:ascii="Times New Roman" w:hAnsi="Times New Roman" w:cs="Times New Roman"/>
          <w:lang w:val="en-US"/>
        </w:rPr>
        <w:t>ther examples:</w:t>
      </w:r>
    </w:p>
    <w:p w:rsidR="00904616" w:rsidRPr="00385D05" w:rsidRDefault="00904616" w:rsidP="00904616">
      <w:pPr>
        <w:rPr>
          <w:rFonts w:ascii="Times New Roman" w:hAnsi="Times New Roman" w:cs="Times New Roman"/>
          <w:lang w:val="en-US"/>
        </w:rPr>
      </w:pPr>
    </w:p>
    <w:p w:rsidR="00954900" w:rsidRPr="00385D05" w:rsidRDefault="004D21D1" w:rsidP="003A33C7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Interpolation,</w:t>
      </w:r>
      <w:r w:rsidR="00003FED">
        <w:rPr>
          <w:rFonts w:ascii="Times New Roman" w:hAnsi="Times New Roman" w:cs="Times New Roman"/>
          <w:lang w:val="en-US"/>
        </w:rPr>
        <w:t xml:space="preserve"> three view case,</w:t>
      </w:r>
      <w:r w:rsidRPr="00385D05">
        <w:rPr>
          <w:rFonts w:ascii="Times New Roman" w:hAnsi="Times New Roman" w:cs="Times New Roman"/>
          <w:lang w:val="en-US"/>
        </w:rPr>
        <w:t xml:space="preserve"> </w:t>
      </w:r>
      <w:r w:rsidR="00003FED">
        <w:rPr>
          <w:rFonts w:ascii="Times New Roman" w:hAnsi="Times New Roman" w:cs="Times New Roman"/>
          <w:lang w:val="en-US"/>
        </w:rPr>
        <w:t>c</w:t>
      </w:r>
      <w:r w:rsidR="00954900" w:rsidRPr="00385D05">
        <w:rPr>
          <w:rFonts w:ascii="Times New Roman" w:hAnsi="Times New Roman" w:cs="Times New Roman"/>
          <w:lang w:val="en-US"/>
        </w:rPr>
        <w:t xml:space="preserve">oding </w:t>
      </w:r>
      <w:r w:rsidR="00003FED">
        <w:rPr>
          <w:rFonts w:ascii="Times New Roman" w:hAnsi="Times New Roman" w:cs="Times New Roman"/>
          <w:lang w:val="en-US"/>
        </w:rPr>
        <w:t>order arbitrary</w:t>
      </w:r>
    </w:p>
    <w:p w:rsidR="003A33C7" w:rsidRPr="00385D05" w:rsidRDefault="003A33C7" w:rsidP="003A33C7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[</w:t>
      </w:r>
      <w:proofErr w:type="gramStart"/>
      <w:r w:rsidRPr="00385D05">
        <w:rPr>
          <w:rFonts w:ascii="Times New Roman" w:hAnsi="Times New Roman" w:cs="Times New Roman"/>
          <w:lang w:val="en-US"/>
        </w:rPr>
        <w:t>ox0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B(</w:t>
      </w:r>
      <w:r w:rsidR="0068175B" w:rsidRPr="00385D05">
        <w:rPr>
          <w:rFonts w:ascii="Times New Roman" w:hAnsi="Times New Roman" w:cs="Times New Roman"/>
          <w:lang w:val="en-US"/>
        </w:rPr>
        <w:t>oo</w:t>
      </w:r>
      <w:r w:rsidRPr="00385D05">
        <w:rPr>
          <w:rFonts w:ascii="Times New Roman" w:hAnsi="Times New Roman" w:cs="Times New Roman"/>
          <w:lang w:val="en-US"/>
        </w:rPr>
        <w:t>1) I(s0.5)][</w:t>
      </w:r>
      <w:proofErr w:type="gramStart"/>
      <w:r w:rsidR="0068175B" w:rsidRPr="00385D05">
        <w:rPr>
          <w:rFonts w:ascii="Times New Roman" w:hAnsi="Times New Roman" w:cs="Times New Roman"/>
          <w:lang w:val="en-US"/>
        </w:rPr>
        <w:t>o</w:t>
      </w:r>
      <w:r w:rsidRPr="00385D05">
        <w:rPr>
          <w:rFonts w:ascii="Times New Roman" w:hAnsi="Times New Roman" w:cs="Times New Roman"/>
          <w:lang w:val="en-US"/>
        </w:rPr>
        <w:t>x1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B(oo1 oo2) I(s0.5 s1.5)] [</w:t>
      </w:r>
      <w:proofErr w:type="gramStart"/>
      <w:r w:rsidRPr="00385D05">
        <w:rPr>
          <w:rFonts w:ascii="Times New Roman" w:hAnsi="Times New Roman" w:cs="Times New Roman"/>
          <w:lang w:val="en-US"/>
        </w:rPr>
        <w:t>ox2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B(</w:t>
      </w:r>
      <w:r w:rsidR="0068175B" w:rsidRPr="00385D05">
        <w:rPr>
          <w:rFonts w:ascii="Times New Roman" w:hAnsi="Times New Roman" w:cs="Times New Roman"/>
          <w:lang w:val="en-US"/>
        </w:rPr>
        <w:t>oo</w:t>
      </w:r>
      <w:r w:rsidRPr="00385D05">
        <w:rPr>
          <w:rFonts w:ascii="Times New Roman" w:hAnsi="Times New Roman" w:cs="Times New Roman"/>
          <w:lang w:val="en-US"/>
        </w:rPr>
        <w:t>2) I(s1.5)]</w:t>
      </w:r>
    </w:p>
    <w:p w:rsidR="00D33F34" w:rsidRPr="00385D05" w:rsidRDefault="00D33F34" w:rsidP="003A33C7">
      <w:pPr>
        <w:rPr>
          <w:rFonts w:ascii="Times New Roman" w:hAnsi="Times New Roman" w:cs="Times New Roman"/>
          <w:lang w:val="en-US"/>
        </w:rPr>
      </w:pPr>
    </w:p>
    <w:p w:rsidR="00954900" w:rsidRPr="00385D05" w:rsidRDefault="00D33F34" w:rsidP="003A33C7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Interpolation</w:t>
      </w:r>
      <w:r w:rsidR="004D21D1" w:rsidRPr="00385D05">
        <w:rPr>
          <w:rFonts w:ascii="Times New Roman" w:hAnsi="Times New Roman" w:cs="Times New Roman"/>
          <w:lang w:val="en-US"/>
        </w:rPr>
        <w:t xml:space="preserve">, </w:t>
      </w:r>
      <w:r w:rsidR="005634D6" w:rsidRPr="00385D05">
        <w:rPr>
          <w:rFonts w:ascii="Times New Roman" w:hAnsi="Times New Roman" w:cs="Times New Roman"/>
          <w:lang w:val="en-US"/>
        </w:rPr>
        <w:t>two view</w:t>
      </w:r>
      <w:r w:rsidR="00904616" w:rsidRPr="00385D05">
        <w:rPr>
          <w:rFonts w:ascii="Times New Roman" w:hAnsi="Times New Roman" w:cs="Times New Roman"/>
          <w:lang w:val="en-US"/>
        </w:rPr>
        <w:t xml:space="preserve"> case</w:t>
      </w:r>
      <w:r w:rsidR="004D21D1" w:rsidRPr="00385D05">
        <w:rPr>
          <w:rFonts w:ascii="Times New Roman" w:hAnsi="Times New Roman" w:cs="Times New Roman"/>
          <w:lang w:val="en-US"/>
        </w:rPr>
        <w:t xml:space="preserve">, coding order </w:t>
      </w:r>
      <w:r w:rsidR="00003FED">
        <w:rPr>
          <w:rFonts w:ascii="Times New Roman" w:hAnsi="Times New Roman" w:cs="Times New Roman"/>
          <w:lang w:val="en-US"/>
        </w:rPr>
        <w:t>T</w:t>
      </w:r>
      <w:r w:rsidR="004D21D1" w:rsidRPr="00385D05">
        <w:rPr>
          <w:rFonts w:ascii="Times New Roman" w:hAnsi="Times New Roman" w:cs="Times New Roman"/>
          <w:lang w:val="en-US"/>
        </w:rPr>
        <w:t>1</w:t>
      </w:r>
      <w:r w:rsidR="00003FED">
        <w:rPr>
          <w:rFonts w:ascii="Times New Roman" w:hAnsi="Times New Roman" w:cs="Times New Roman"/>
          <w:lang w:val="en-US"/>
        </w:rPr>
        <w:t>D1T</w:t>
      </w:r>
      <w:r w:rsidR="004D21D1" w:rsidRPr="00385D05">
        <w:rPr>
          <w:rFonts w:ascii="Times New Roman" w:hAnsi="Times New Roman" w:cs="Times New Roman"/>
          <w:lang w:val="en-US"/>
        </w:rPr>
        <w:t>0</w:t>
      </w:r>
      <w:r w:rsidR="00003FED">
        <w:rPr>
          <w:rFonts w:ascii="Times New Roman" w:hAnsi="Times New Roman" w:cs="Times New Roman"/>
          <w:lang w:val="en-US"/>
        </w:rPr>
        <w:t>D0</w:t>
      </w:r>
    </w:p>
    <w:p w:rsidR="00D33F34" w:rsidRPr="00385D05" w:rsidRDefault="00D33F34" w:rsidP="003A33C7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[</w:t>
      </w:r>
      <w:proofErr w:type="gramStart"/>
      <w:r w:rsidRPr="00385D05">
        <w:rPr>
          <w:rFonts w:ascii="Times New Roman" w:hAnsi="Times New Roman" w:cs="Times New Roman"/>
          <w:lang w:val="en-US"/>
        </w:rPr>
        <w:t>cx0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B(cc1) I(0.5)][</w:t>
      </w:r>
      <w:proofErr w:type="gramStart"/>
      <w:r w:rsidRPr="00385D05">
        <w:rPr>
          <w:rFonts w:ascii="Times New Roman" w:hAnsi="Times New Roman" w:cs="Times New Roman"/>
          <w:lang w:val="en-US"/>
        </w:rPr>
        <w:t>cx1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B(oo0) I(0.5)]</w:t>
      </w:r>
    </w:p>
    <w:p w:rsidR="00540D50" w:rsidRPr="00385D05" w:rsidRDefault="00540D50" w:rsidP="003A33C7">
      <w:pPr>
        <w:rPr>
          <w:rFonts w:ascii="Times New Roman" w:hAnsi="Times New Roman" w:cs="Times New Roman"/>
          <w:lang w:val="en-US"/>
        </w:rPr>
      </w:pPr>
    </w:p>
    <w:p w:rsidR="00B32351" w:rsidRDefault="00003FED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Extrapolation</w:t>
      </w:r>
      <w:r w:rsidR="00904616" w:rsidRPr="00385D05">
        <w:rPr>
          <w:rFonts w:ascii="Times New Roman" w:hAnsi="Times New Roman" w:cs="Times New Roman"/>
          <w:lang w:val="en-US"/>
        </w:rPr>
        <w:t>, two view case</w:t>
      </w:r>
      <w:r w:rsidR="005634D6" w:rsidRPr="00385D05">
        <w:rPr>
          <w:rFonts w:ascii="Times New Roman" w:hAnsi="Times New Roman" w:cs="Times New Roman"/>
          <w:lang w:val="en-US"/>
        </w:rPr>
        <w:t xml:space="preserve">, coding </w:t>
      </w:r>
      <w:r w:rsidR="00B32351">
        <w:rPr>
          <w:rFonts w:ascii="Times New Roman" w:hAnsi="Times New Roman" w:cs="Times New Roman"/>
          <w:lang w:val="en-US"/>
        </w:rPr>
        <w:t xml:space="preserve">order </w:t>
      </w:r>
      <w:proofErr w:type="spellStart"/>
      <w:r w:rsidR="009845AB">
        <w:rPr>
          <w:rFonts w:ascii="Times New Roman" w:hAnsi="Times New Roman" w:cs="Times New Roman"/>
          <w:lang w:val="en-US"/>
        </w:rPr>
        <w:t>TxDxTyDy</w:t>
      </w:r>
      <w:proofErr w:type="spellEnd"/>
    </w:p>
    <w:p w:rsidR="00EA2BCB" w:rsidRDefault="003A33C7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[</w:t>
      </w:r>
      <w:proofErr w:type="gramStart"/>
      <w:r w:rsidRPr="00385D05">
        <w:rPr>
          <w:rFonts w:ascii="Times New Roman" w:hAnsi="Times New Roman" w:cs="Times New Roman"/>
          <w:lang w:val="en-US"/>
        </w:rPr>
        <w:t>cx0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E(s0.5)][</w:t>
      </w:r>
      <w:proofErr w:type="gramStart"/>
      <w:r w:rsidRPr="00385D05">
        <w:rPr>
          <w:rFonts w:ascii="Times New Roman" w:hAnsi="Times New Roman" w:cs="Times New Roman"/>
          <w:lang w:val="en-US"/>
        </w:rPr>
        <w:t>cx1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E(s0.5)]</w:t>
      </w:r>
    </w:p>
    <w:p w:rsidR="00B32351" w:rsidRPr="00385D05" w:rsidRDefault="00B32351">
      <w:pPr>
        <w:rPr>
          <w:rFonts w:ascii="Times New Roman" w:hAnsi="Times New Roman" w:cs="Times New Roman"/>
          <w:lang w:val="en-US"/>
        </w:rPr>
      </w:pPr>
    </w:p>
    <w:p w:rsidR="005634D6" w:rsidRPr="00385D05" w:rsidRDefault="00003FED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Extrapolation</w:t>
      </w:r>
      <w:r w:rsidR="005634D6" w:rsidRPr="00385D05">
        <w:rPr>
          <w:rFonts w:ascii="Times New Roman" w:hAnsi="Times New Roman" w:cs="Times New Roman"/>
          <w:lang w:val="en-US"/>
        </w:rPr>
        <w:t xml:space="preserve">, </w:t>
      </w:r>
      <w:r w:rsidR="00904616" w:rsidRPr="00385D05">
        <w:rPr>
          <w:rFonts w:ascii="Times New Roman" w:hAnsi="Times New Roman" w:cs="Times New Roman"/>
          <w:lang w:val="en-US"/>
        </w:rPr>
        <w:t>two view case, three reference views</w:t>
      </w:r>
      <w:r w:rsidR="005634D6" w:rsidRPr="00385D05">
        <w:rPr>
          <w:rFonts w:ascii="Times New Roman" w:hAnsi="Times New Roman" w:cs="Times New Roman"/>
          <w:lang w:val="en-US"/>
        </w:rPr>
        <w:t xml:space="preserve">, coding order </w:t>
      </w:r>
      <w:proofErr w:type="spellStart"/>
      <w:r w:rsidR="00B32351">
        <w:rPr>
          <w:rFonts w:ascii="Times New Roman" w:hAnsi="Times New Roman" w:cs="Times New Roman"/>
          <w:lang w:val="en-US"/>
        </w:rPr>
        <w:t>T</w:t>
      </w:r>
      <w:r w:rsidR="009845AB">
        <w:rPr>
          <w:rFonts w:ascii="Times New Roman" w:hAnsi="Times New Roman" w:cs="Times New Roman"/>
          <w:lang w:val="en-US"/>
        </w:rPr>
        <w:t>x</w:t>
      </w:r>
      <w:r w:rsidR="00B32351">
        <w:rPr>
          <w:rFonts w:ascii="Times New Roman" w:hAnsi="Times New Roman" w:cs="Times New Roman"/>
          <w:lang w:val="en-US"/>
        </w:rPr>
        <w:t>D</w:t>
      </w:r>
      <w:r w:rsidR="009845AB">
        <w:rPr>
          <w:rFonts w:ascii="Times New Roman" w:hAnsi="Times New Roman" w:cs="Times New Roman"/>
          <w:lang w:val="en-US"/>
        </w:rPr>
        <w:t>xTyDy</w:t>
      </w:r>
      <w:proofErr w:type="spellEnd"/>
    </w:p>
    <w:p w:rsidR="00EA2BCB" w:rsidRPr="00385D05" w:rsidRDefault="00EA2BCB" w:rsidP="00EA2BCB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[</w:t>
      </w:r>
      <w:proofErr w:type="gramStart"/>
      <w:r w:rsidRPr="00385D05">
        <w:rPr>
          <w:rFonts w:ascii="Times New Roman" w:hAnsi="Times New Roman" w:cs="Times New Roman"/>
          <w:lang w:val="en-US"/>
        </w:rPr>
        <w:t>cx0  E</w:t>
      </w:r>
      <w:proofErr w:type="gramEnd"/>
      <w:r w:rsidRPr="00385D05">
        <w:rPr>
          <w:rFonts w:ascii="Times New Roman" w:hAnsi="Times New Roman" w:cs="Times New Roman"/>
          <w:lang w:val="en-US"/>
        </w:rPr>
        <w:t>(s0.25 s0.5 s0.75)][</w:t>
      </w:r>
      <w:proofErr w:type="gramStart"/>
      <w:r w:rsidRPr="00385D05">
        <w:rPr>
          <w:rFonts w:ascii="Times New Roman" w:hAnsi="Times New Roman" w:cs="Times New Roman"/>
          <w:lang w:val="en-US"/>
        </w:rPr>
        <w:t>cx1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E(s0.25 s0.5 s0.75)]</w:t>
      </w:r>
    </w:p>
    <w:p w:rsidR="00954900" w:rsidRPr="00385D05" w:rsidRDefault="00954900">
      <w:pPr>
        <w:rPr>
          <w:rFonts w:ascii="Times New Roman" w:hAnsi="Times New Roman" w:cs="Times New Roman"/>
          <w:lang w:val="en-US"/>
        </w:rPr>
      </w:pPr>
    </w:p>
    <w:p w:rsidR="00EA2BCB" w:rsidRPr="00385D05" w:rsidRDefault="00EA2BCB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Interpolation and Extrapolation</w:t>
      </w:r>
      <w:r w:rsidR="00003FED">
        <w:rPr>
          <w:rFonts w:ascii="Times New Roman" w:hAnsi="Times New Roman" w:cs="Times New Roman"/>
          <w:lang w:val="en-US"/>
        </w:rPr>
        <w:t xml:space="preserve">, two view case, coding order </w:t>
      </w:r>
      <w:r w:rsidR="00B32351">
        <w:rPr>
          <w:rFonts w:ascii="Times New Roman" w:hAnsi="Times New Roman" w:cs="Times New Roman"/>
          <w:lang w:val="en-US"/>
        </w:rPr>
        <w:t>T1D1T0D0</w:t>
      </w:r>
    </w:p>
    <w:p w:rsidR="00EA2BCB" w:rsidRPr="00385D05" w:rsidRDefault="00EA2BCB" w:rsidP="00EA2BCB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[</w:t>
      </w:r>
      <w:proofErr w:type="gramStart"/>
      <w:r w:rsidRPr="00385D05">
        <w:rPr>
          <w:rFonts w:ascii="Times New Roman" w:hAnsi="Times New Roman" w:cs="Times New Roman"/>
          <w:lang w:val="en-US"/>
        </w:rPr>
        <w:t xml:space="preserve">cx0  </w:t>
      </w:r>
      <w:r w:rsidR="003364F5" w:rsidRPr="00385D05">
        <w:rPr>
          <w:rFonts w:ascii="Times New Roman" w:hAnsi="Times New Roman" w:cs="Times New Roman"/>
          <w:lang w:val="en-US"/>
        </w:rPr>
        <w:t>B</w:t>
      </w:r>
      <w:proofErr w:type="gramEnd"/>
      <w:r w:rsidR="003364F5" w:rsidRPr="00385D05">
        <w:rPr>
          <w:rFonts w:ascii="Times New Roman" w:hAnsi="Times New Roman" w:cs="Times New Roman"/>
          <w:lang w:val="en-US"/>
        </w:rPr>
        <w:t xml:space="preserve">(cc1) </w:t>
      </w:r>
      <w:r w:rsidR="009E2381" w:rsidRPr="00385D05">
        <w:rPr>
          <w:rFonts w:ascii="Times New Roman" w:hAnsi="Times New Roman" w:cs="Times New Roman"/>
          <w:lang w:val="en-US"/>
        </w:rPr>
        <w:t xml:space="preserve">I(s0.5) </w:t>
      </w:r>
      <w:r w:rsidRPr="00385D05">
        <w:rPr>
          <w:rFonts w:ascii="Times New Roman" w:hAnsi="Times New Roman" w:cs="Times New Roman"/>
          <w:lang w:val="en-US"/>
        </w:rPr>
        <w:t>E(s0.5)][</w:t>
      </w:r>
      <w:proofErr w:type="gramStart"/>
      <w:r w:rsidRPr="00385D05">
        <w:rPr>
          <w:rFonts w:ascii="Times New Roman" w:hAnsi="Times New Roman" w:cs="Times New Roman"/>
          <w:lang w:val="en-US"/>
        </w:rPr>
        <w:t>cx1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</w:t>
      </w:r>
      <w:r w:rsidR="003364F5" w:rsidRPr="00385D05">
        <w:rPr>
          <w:rFonts w:ascii="Times New Roman" w:hAnsi="Times New Roman" w:cs="Times New Roman"/>
          <w:lang w:val="en-US"/>
        </w:rPr>
        <w:t>B(oo1)</w:t>
      </w:r>
      <w:r w:rsidR="001F1364" w:rsidRPr="00385D05">
        <w:rPr>
          <w:rFonts w:ascii="Times New Roman" w:hAnsi="Times New Roman" w:cs="Times New Roman"/>
          <w:lang w:val="en-US"/>
        </w:rPr>
        <w:t xml:space="preserve">  I(s0.5) </w:t>
      </w:r>
      <w:r w:rsidR="003364F5" w:rsidRPr="00385D05">
        <w:rPr>
          <w:rFonts w:ascii="Times New Roman" w:hAnsi="Times New Roman" w:cs="Times New Roman"/>
          <w:lang w:val="en-US"/>
        </w:rPr>
        <w:t xml:space="preserve"> </w:t>
      </w:r>
      <w:r w:rsidRPr="00385D05">
        <w:rPr>
          <w:rFonts w:ascii="Times New Roman" w:hAnsi="Times New Roman" w:cs="Times New Roman"/>
          <w:lang w:val="en-US"/>
        </w:rPr>
        <w:t>E(s0.5)]</w:t>
      </w:r>
    </w:p>
    <w:p w:rsidR="00954900" w:rsidRPr="00385D05" w:rsidRDefault="00954900">
      <w:pPr>
        <w:rPr>
          <w:rFonts w:ascii="Times New Roman" w:hAnsi="Times New Roman" w:cs="Times New Roman"/>
          <w:lang w:val="en-US"/>
        </w:rPr>
      </w:pPr>
    </w:p>
    <w:p w:rsidR="00EA2BCB" w:rsidRPr="00385D05" w:rsidRDefault="001F1364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Optimization to original view positions:</w:t>
      </w:r>
    </w:p>
    <w:p w:rsidR="001F1364" w:rsidRPr="00385D05" w:rsidRDefault="001F1364" w:rsidP="001F1364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[</w:t>
      </w:r>
      <w:proofErr w:type="gramStart"/>
      <w:r w:rsidRPr="00385D05">
        <w:rPr>
          <w:rFonts w:ascii="Times New Roman" w:hAnsi="Times New Roman" w:cs="Times New Roman"/>
          <w:lang w:val="en-US"/>
        </w:rPr>
        <w:t>cx0  E</w:t>
      </w:r>
      <w:proofErr w:type="gramEnd"/>
      <w:r w:rsidRPr="00385D05">
        <w:rPr>
          <w:rFonts w:ascii="Times New Roman" w:hAnsi="Times New Roman" w:cs="Times New Roman"/>
          <w:lang w:val="en-US"/>
        </w:rPr>
        <w:t>(o1)][</w:t>
      </w:r>
      <w:proofErr w:type="gramStart"/>
      <w:r w:rsidRPr="00385D05">
        <w:rPr>
          <w:rFonts w:ascii="Times New Roman" w:hAnsi="Times New Roman" w:cs="Times New Roman"/>
          <w:lang w:val="en-US"/>
        </w:rPr>
        <w:t>cx1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E(o0)]</w:t>
      </w:r>
    </w:p>
    <w:p w:rsidR="00954900" w:rsidRPr="00385D05" w:rsidRDefault="00954900" w:rsidP="001F1364">
      <w:pPr>
        <w:rPr>
          <w:rFonts w:ascii="Times New Roman" w:hAnsi="Times New Roman" w:cs="Times New Roman"/>
          <w:lang w:val="en-US"/>
        </w:rPr>
      </w:pPr>
    </w:p>
    <w:p w:rsidR="00F64E53" w:rsidRPr="00385D05" w:rsidRDefault="00F64E53" w:rsidP="001F1364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Interpolation with Interview Skip</w:t>
      </w:r>
      <w:r w:rsidR="00B32351">
        <w:rPr>
          <w:rFonts w:ascii="Times New Roman" w:hAnsi="Times New Roman" w:cs="Times New Roman"/>
          <w:lang w:val="en-US"/>
        </w:rPr>
        <w:t xml:space="preserve"> ( )</w:t>
      </w:r>
    </w:p>
    <w:p w:rsidR="00EA2BCB" w:rsidRPr="00385D05" w:rsidRDefault="00F64E53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[</w:t>
      </w:r>
      <w:proofErr w:type="gramStart"/>
      <w:r w:rsidRPr="00385D05">
        <w:rPr>
          <w:rFonts w:ascii="Times New Roman" w:hAnsi="Times New Roman" w:cs="Times New Roman"/>
          <w:lang w:val="en-US"/>
        </w:rPr>
        <w:t>cx0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B(cc1) R(s0.5)][</w:t>
      </w:r>
      <w:proofErr w:type="gramStart"/>
      <w:r w:rsidRPr="00385D05">
        <w:rPr>
          <w:rFonts w:ascii="Times New Roman" w:hAnsi="Times New Roman" w:cs="Times New Roman"/>
          <w:lang w:val="en-US"/>
        </w:rPr>
        <w:t>cx1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B(oo1 oo2) R(s0.5) L(s1.5)] [</w:t>
      </w:r>
      <w:proofErr w:type="gramStart"/>
      <w:r w:rsidRPr="00385D05">
        <w:rPr>
          <w:rFonts w:ascii="Times New Roman" w:hAnsi="Times New Roman" w:cs="Times New Roman"/>
          <w:lang w:val="en-US"/>
        </w:rPr>
        <w:t>cx2</w:t>
      </w:r>
      <w:proofErr w:type="gramEnd"/>
      <w:r w:rsidRPr="00385D05">
        <w:rPr>
          <w:rFonts w:ascii="Times New Roman" w:hAnsi="Times New Roman" w:cs="Times New Roman"/>
          <w:lang w:val="en-US"/>
        </w:rPr>
        <w:t xml:space="preserve"> B(cc2) L(s1.5)]</w:t>
      </w:r>
    </w:p>
    <w:p w:rsidR="000D2911" w:rsidRPr="00385D05" w:rsidRDefault="000D2911">
      <w:pPr>
        <w:rPr>
          <w:rFonts w:ascii="Times New Roman" w:hAnsi="Times New Roman" w:cs="Times New Roman"/>
          <w:lang w:val="en-US"/>
        </w:rPr>
      </w:pPr>
    </w:p>
    <w:p w:rsidR="000D2911" w:rsidRDefault="000D2911" w:rsidP="000D2911">
      <w:pPr>
        <w:pStyle w:val="Heading1"/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Other parameters</w:t>
      </w:r>
      <w:r w:rsidR="002B78A6">
        <w:rPr>
          <w:rFonts w:ascii="Times New Roman" w:hAnsi="Times New Roman" w:cs="Times New Roman"/>
          <w:lang w:val="en-US"/>
        </w:rPr>
        <w:t>:</w:t>
      </w:r>
    </w:p>
    <w:p w:rsidR="002B78A6" w:rsidRPr="002B78A6" w:rsidRDefault="002B78A6" w:rsidP="002B78A6">
      <w:pPr>
        <w:rPr>
          <w:lang w:val="en-US"/>
        </w:rPr>
      </w:pPr>
    </w:p>
    <w:p w:rsidR="000D2911" w:rsidRPr="00385D05" w:rsidRDefault="000D2911" w:rsidP="000D2911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LambdaScaleVSO (double)</w:t>
      </w:r>
    </w:p>
    <w:p w:rsidR="000D2911" w:rsidRPr="00385D05" w:rsidRDefault="000D2911" w:rsidP="000D2911">
      <w:pPr>
        <w:ind w:firstLine="709"/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Factor that is multiplied to the Lagrange parameter used for depth coding</w:t>
      </w:r>
    </w:p>
    <w:p w:rsidR="000D2911" w:rsidRPr="00385D05" w:rsidRDefault="000D2911" w:rsidP="000D2911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ForceLambdaScaleVSO (</w:t>
      </w:r>
      <w:proofErr w:type="spellStart"/>
      <w:r w:rsidRPr="00385D05">
        <w:rPr>
          <w:rFonts w:ascii="Times New Roman" w:hAnsi="Times New Roman" w:cs="Times New Roman"/>
          <w:lang w:val="en-US"/>
        </w:rPr>
        <w:t>bool</w:t>
      </w:r>
      <w:proofErr w:type="spellEnd"/>
      <w:r w:rsidRPr="00385D05">
        <w:rPr>
          <w:rFonts w:ascii="Times New Roman" w:hAnsi="Times New Roman" w:cs="Times New Roman"/>
          <w:lang w:val="en-US"/>
        </w:rPr>
        <w:t>)</w:t>
      </w:r>
    </w:p>
    <w:p w:rsidR="00B32351" w:rsidRDefault="000D2911" w:rsidP="000D2911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ab/>
      </w:r>
      <w:r w:rsidR="00B32351">
        <w:rPr>
          <w:rFonts w:ascii="Times New Roman" w:hAnsi="Times New Roman" w:cs="Times New Roman"/>
          <w:lang w:val="en-US"/>
        </w:rPr>
        <w:t xml:space="preserve">If true </w:t>
      </w:r>
      <w:r w:rsidRPr="00385D05">
        <w:rPr>
          <w:rFonts w:ascii="Times New Roman" w:hAnsi="Times New Roman" w:cs="Times New Roman"/>
          <w:lang w:val="en-US"/>
        </w:rPr>
        <w:t xml:space="preserve">LambdaScaleVSO </w:t>
      </w:r>
      <w:r w:rsidR="00B32351">
        <w:rPr>
          <w:rFonts w:ascii="Times New Roman" w:hAnsi="Times New Roman" w:cs="Times New Roman"/>
          <w:lang w:val="en-US"/>
        </w:rPr>
        <w:t xml:space="preserve">is used </w:t>
      </w:r>
      <w:r w:rsidRPr="00385D05">
        <w:rPr>
          <w:rFonts w:ascii="Times New Roman" w:hAnsi="Times New Roman" w:cs="Times New Roman"/>
          <w:lang w:val="en-US"/>
        </w:rPr>
        <w:t>for depth even if VSO is turned off</w:t>
      </w:r>
      <w:r w:rsidR="00B32351">
        <w:rPr>
          <w:rFonts w:ascii="Times New Roman" w:hAnsi="Times New Roman" w:cs="Times New Roman"/>
          <w:lang w:val="en-US"/>
        </w:rPr>
        <w:t>.</w:t>
      </w:r>
    </w:p>
    <w:p w:rsidR="000D2911" w:rsidRPr="00385D05" w:rsidRDefault="000D2911" w:rsidP="000D2911">
      <w:pPr>
        <w:rPr>
          <w:rFonts w:ascii="Times New Roman" w:hAnsi="Times New Roman" w:cs="Times New Roman"/>
          <w:lang w:val="en-US"/>
        </w:rPr>
      </w:pPr>
      <w:proofErr w:type="spellStart"/>
      <w:r w:rsidRPr="00385D05">
        <w:rPr>
          <w:rFonts w:ascii="Times New Roman" w:hAnsi="Times New Roman" w:cs="Times New Roman"/>
          <w:lang w:val="en-US"/>
        </w:rPr>
        <w:t>AllowNegDist</w:t>
      </w:r>
      <w:proofErr w:type="spellEnd"/>
      <w:r w:rsidRPr="00385D0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85D05">
        <w:rPr>
          <w:rFonts w:ascii="Times New Roman" w:hAnsi="Times New Roman" w:cs="Times New Roman"/>
          <w:lang w:val="en-US"/>
        </w:rPr>
        <w:t>bool</w:t>
      </w:r>
      <w:proofErr w:type="spellEnd"/>
      <w:r w:rsidRPr="00385D05">
        <w:rPr>
          <w:rFonts w:ascii="Times New Roman" w:hAnsi="Times New Roman" w:cs="Times New Roman"/>
          <w:lang w:val="en-US"/>
        </w:rPr>
        <w:t>)</w:t>
      </w:r>
    </w:p>
    <w:p w:rsidR="000D2911" w:rsidRPr="00385D05" w:rsidRDefault="000D2911" w:rsidP="000D2911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ab/>
      </w:r>
      <w:proofErr w:type="gramStart"/>
      <w:r w:rsidR="00250657">
        <w:rPr>
          <w:rFonts w:ascii="Times New Roman" w:hAnsi="Times New Roman" w:cs="Times New Roman"/>
          <w:lang w:val="en-US"/>
        </w:rPr>
        <w:t xml:space="preserve">If true </w:t>
      </w:r>
      <w:r w:rsidRPr="00385D05">
        <w:rPr>
          <w:rFonts w:ascii="Times New Roman" w:hAnsi="Times New Roman" w:cs="Times New Roman"/>
          <w:lang w:val="en-US"/>
        </w:rPr>
        <w:t>negative distortion change in VSO RDO</w:t>
      </w:r>
      <w:r w:rsidR="00D23214" w:rsidRPr="00385D05">
        <w:rPr>
          <w:rFonts w:ascii="Times New Roman" w:hAnsi="Times New Roman" w:cs="Times New Roman"/>
          <w:lang w:val="en-US"/>
        </w:rPr>
        <w:t xml:space="preserve"> </w:t>
      </w:r>
      <w:r w:rsidR="00250657">
        <w:rPr>
          <w:rFonts w:ascii="Times New Roman" w:hAnsi="Times New Roman" w:cs="Times New Roman"/>
          <w:lang w:val="en-US"/>
        </w:rPr>
        <w:t>is allowed.</w:t>
      </w:r>
      <w:proofErr w:type="gramEnd"/>
    </w:p>
    <w:p w:rsidR="00D23214" w:rsidRPr="00385D05" w:rsidRDefault="000D2911" w:rsidP="00D23214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ab/>
      </w:r>
    </w:p>
    <w:p w:rsidR="00EA2BCB" w:rsidRDefault="000D2911" w:rsidP="00D23214">
      <w:pPr>
        <w:pStyle w:val="Heading1"/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Software defines</w:t>
      </w:r>
      <w:r w:rsidR="002B78A6">
        <w:rPr>
          <w:rFonts w:ascii="Times New Roman" w:hAnsi="Times New Roman" w:cs="Times New Roman"/>
          <w:lang w:val="en-US"/>
        </w:rPr>
        <w:t>:</w:t>
      </w:r>
    </w:p>
    <w:p w:rsidR="002B78A6" w:rsidRPr="002B78A6" w:rsidRDefault="002B78A6" w:rsidP="002B78A6">
      <w:pPr>
        <w:rPr>
          <w:lang w:val="en-US"/>
        </w:rPr>
      </w:pPr>
    </w:p>
    <w:p w:rsidR="000D2911" w:rsidRPr="00385D05" w:rsidRDefault="000D2911" w:rsidP="000D2911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HHI_VSO_LS_TABLE</w:t>
      </w:r>
    </w:p>
    <w:p w:rsidR="00D23214" w:rsidRPr="00385D05" w:rsidRDefault="00D23214" w:rsidP="000D2911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1:</w:t>
      </w:r>
      <w:r w:rsidRPr="00385D05">
        <w:rPr>
          <w:rFonts w:ascii="Times New Roman" w:hAnsi="Times New Roman" w:cs="Times New Roman"/>
          <w:lang w:val="en-US"/>
        </w:rPr>
        <w:tab/>
      </w:r>
      <w:r w:rsidR="00460E39">
        <w:rPr>
          <w:rFonts w:ascii="Times New Roman" w:hAnsi="Times New Roman" w:cs="Times New Roman"/>
          <w:lang w:val="en-US"/>
        </w:rPr>
        <w:t>T</w:t>
      </w:r>
      <w:r w:rsidRPr="00385D05">
        <w:rPr>
          <w:rFonts w:ascii="Times New Roman" w:hAnsi="Times New Roman" w:cs="Times New Roman"/>
          <w:lang w:val="en-US"/>
        </w:rPr>
        <w:t xml:space="preserve">able based depth QP dependent </w:t>
      </w:r>
      <w:r w:rsidR="00460E39">
        <w:rPr>
          <w:rFonts w:ascii="Times New Roman" w:hAnsi="Times New Roman" w:cs="Times New Roman"/>
          <w:lang w:val="en-US"/>
        </w:rPr>
        <w:t xml:space="preserve">Lagrange multiplier </w:t>
      </w:r>
      <w:r w:rsidRPr="00385D05">
        <w:rPr>
          <w:rFonts w:ascii="Times New Roman" w:hAnsi="Times New Roman" w:cs="Times New Roman"/>
          <w:lang w:val="en-US"/>
        </w:rPr>
        <w:t>adaptation for depth rate adjustment (</w:t>
      </w:r>
      <w:r w:rsidR="009722AA">
        <w:rPr>
          <w:rFonts w:ascii="Times New Roman" w:hAnsi="Times New Roman" w:cs="Times New Roman"/>
          <w:lang w:val="en-US"/>
        </w:rPr>
        <w:t>m</w:t>
      </w:r>
      <w:r w:rsidR="009722AA" w:rsidRPr="009722AA">
        <w:rPr>
          <w:rFonts w:ascii="Times New Roman" w:hAnsi="Times New Roman" w:cs="Times New Roman"/>
          <w:bCs/>
          <w:lang w:val="en-US"/>
        </w:rPr>
        <w:t>23714</w:t>
      </w:r>
      <w:r w:rsidRPr="00385D05">
        <w:rPr>
          <w:rFonts w:ascii="Times New Roman" w:hAnsi="Times New Roman" w:cs="Times New Roman"/>
          <w:lang w:val="en-US"/>
        </w:rPr>
        <w:t>)</w:t>
      </w:r>
    </w:p>
    <w:p w:rsidR="00D23214" w:rsidRPr="00385D05" w:rsidRDefault="00D23214" w:rsidP="000D2911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0:</w:t>
      </w:r>
      <w:r w:rsidRPr="00385D05">
        <w:rPr>
          <w:rFonts w:ascii="Times New Roman" w:hAnsi="Times New Roman" w:cs="Times New Roman"/>
          <w:lang w:val="en-US"/>
        </w:rPr>
        <w:tab/>
        <w:t xml:space="preserve">Original VSO setting </w:t>
      </w:r>
      <w:r w:rsidR="004026C5" w:rsidRPr="00385D05">
        <w:rPr>
          <w:rFonts w:ascii="Times New Roman" w:hAnsi="Times New Roman" w:cs="Times New Roman"/>
          <w:lang w:val="en-US"/>
        </w:rPr>
        <w:t>as used</w:t>
      </w:r>
      <w:r w:rsidRPr="00385D05">
        <w:rPr>
          <w:rFonts w:ascii="Times New Roman" w:hAnsi="Times New Roman" w:cs="Times New Roman"/>
          <w:lang w:val="en-US"/>
        </w:rPr>
        <w:t xml:space="preserve"> </w:t>
      </w:r>
      <w:r w:rsidR="00460E39">
        <w:rPr>
          <w:rFonts w:ascii="Times New Roman" w:hAnsi="Times New Roman" w:cs="Times New Roman"/>
          <w:lang w:val="en-US"/>
        </w:rPr>
        <w:t>in</w:t>
      </w:r>
      <w:r w:rsidRPr="00385D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5D05">
        <w:rPr>
          <w:rFonts w:ascii="Times New Roman" w:hAnsi="Times New Roman" w:cs="Times New Roman"/>
          <w:lang w:val="en-US"/>
        </w:rPr>
        <w:t>CfP</w:t>
      </w:r>
      <w:proofErr w:type="spellEnd"/>
      <w:r w:rsidRPr="00385D05">
        <w:rPr>
          <w:rFonts w:ascii="Times New Roman" w:hAnsi="Times New Roman" w:cs="Times New Roman"/>
          <w:lang w:val="en-US"/>
        </w:rPr>
        <w:t xml:space="preserve"> response</w:t>
      </w:r>
      <w:r w:rsidR="00EF7115">
        <w:rPr>
          <w:rFonts w:ascii="Times New Roman" w:hAnsi="Times New Roman" w:cs="Times New Roman"/>
          <w:lang w:val="en-US"/>
        </w:rPr>
        <w:t>s</w:t>
      </w:r>
      <w:r w:rsidRPr="00385D05">
        <w:rPr>
          <w:rFonts w:ascii="Times New Roman" w:hAnsi="Times New Roman" w:cs="Times New Roman"/>
          <w:lang w:val="en-US"/>
        </w:rPr>
        <w:t xml:space="preserve"> (</w:t>
      </w:r>
      <w:r w:rsidR="007254F1" w:rsidRPr="007254F1">
        <w:rPr>
          <w:rFonts w:ascii="Times New Roman" w:hAnsi="Times New Roman" w:cs="Times New Roman"/>
          <w:lang w:val="en-US"/>
        </w:rPr>
        <w:t>m22570</w:t>
      </w:r>
      <w:r w:rsidR="007254F1">
        <w:rPr>
          <w:rFonts w:ascii="Times New Roman" w:hAnsi="Times New Roman" w:cs="Times New Roman"/>
          <w:lang w:val="en-US"/>
        </w:rPr>
        <w:t xml:space="preserve"> and m22571</w:t>
      </w:r>
      <w:r w:rsidRPr="00385D05">
        <w:rPr>
          <w:rFonts w:ascii="Times New Roman" w:hAnsi="Times New Roman" w:cs="Times New Roman"/>
          <w:lang w:val="en-US"/>
        </w:rPr>
        <w:t>)</w:t>
      </w:r>
    </w:p>
    <w:p w:rsidR="000D2911" w:rsidRPr="00385D05" w:rsidRDefault="000D2911" w:rsidP="000D2911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HHI_VSO_DIST_INT</w:t>
      </w:r>
    </w:p>
    <w:p w:rsidR="00D23214" w:rsidRPr="00385D05" w:rsidRDefault="00D23214" w:rsidP="000D2911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 xml:space="preserve">1: </w:t>
      </w:r>
      <w:r w:rsidRPr="00385D05">
        <w:rPr>
          <w:rFonts w:ascii="Times New Roman" w:hAnsi="Times New Roman" w:cs="Times New Roman"/>
          <w:lang w:val="en-US"/>
        </w:rPr>
        <w:tab/>
        <w:t xml:space="preserve">Use </w:t>
      </w:r>
      <w:r w:rsidR="004026C5" w:rsidRPr="00385D05">
        <w:rPr>
          <w:rFonts w:ascii="Times New Roman" w:hAnsi="Times New Roman" w:cs="Times New Roman"/>
          <w:lang w:val="en-US"/>
        </w:rPr>
        <w:t>signed</w:t>
      </w:r>
      <w:r w:rsidRPr="00385D05">
        <w:rPr>
          <w:rFonts w:ascii="Times New Roman" w:hAnsi="Times New Roman" w:cs="Times New Roman"/>
          <w:lang w:val="en-US"/>
        </w:rPr>
        <w:t xml:space="preserve"> distortion to allow negative distortion change</w:t>
      </w:r>
      <w:r w:rsidR="00250657">
        <w:rPr>
          <w:rFonts w:ascii="Times New Roman" w:hAnsi="Times New Roman" w:cs="Times New Roman"/>
          <w:lang w:val="en-US"/>
        </w:rPr>
        <w:t>.</w:t>
      </w:r>
    </w:p>
    <w:p w:rsidR="000D2911" w:rsidRPr="00385D05" w:rsidRDefault="00D23214" w:rsidP="000D2911">
      <w:pPr>
        <w:rPr>
          <w:rFonts w:ascii="Times New Roman" w:hAnsi="Times New Roman" w:cs="Times New Roman"/>
          <w:lang w:val="en-US"/>
        </w:rPr>
      </w:pPr>
      <w:r w:rsidRPr="00385D05">
        <w:rPr>
          <w:rFonts w:ascii="Times New Roman" w:hAnsi="Times New Roman" w:cs="Times New Roman"/>
          <w:lang w:val="en-US"/>
        </w:rPr>
        <w:t>0:</w:t>
      </w:r>
      <w:r w:rsidR="000D2911" w:rsidRPr="00385D05">
        <w:rPr>
          <w:rFonts w:ascii="Times New Roman" w:hAnsi="Times New Roman" w:cs="Times New Roman"/>
          <w:lang w:val="en-US"/>
        </w:rPr>
        <w:tab/>
      </w:r>
      <w:r w:rsidRPr="00385D05">
        <w:rPr>
          <w:rFonts w:ascii="Times New Roman" w:hAnsi="Times New Roman" w:cs="Times New Roman"/>
          <w:lang w:val="en-US"/>
        </w:rPr>
        <w:t>Use unsigned distortion</w:t>
      </w:r>
      <w:r w:rsidR="00250657">
        <w:rPr>
          <w:rFonts w:ascii="Times New Roman" w:hAnsi="Times New Roman" w:cs="Times New Roman"/>
          <w:lang w:val="en-US"/>
        </w:rPr>
        <w:t>.</w:t>
      </w:r>
    </w:p>
    <w:sectPr w:rsidR="000D2911" w:rsidRPr="00385D05" w:rsidSect="00724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A46A3"/>
    <w:multiLevelType w:val="hybridMultilevel"/>
    <w:tmpl w:val="D6B45C18"/>
    <w:lvl w:ilvl="0" w:tplc="0B0885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compat/>
  <w:rsids>
    <w:rsidRoot w:val="00FC5A13"/>
    <w:rsid w:val="00003FED"/>
    <w:rsid w:val="00054489"/>
    <w:rsid w:val="000C290F"/>
    <w:rsid w:val="000D1507"/>
    <w:rsid w:val="000D2911"/>
    <w:rsid w:val="000D45D2"/>
    <w:rsid w:val="000E1C2C"/>
    <w:rsid w:val="00102989"/>
    <w:rsid w:val="0013128E"/>
    <w:rsid w:val="001346AE"/>
    <w:rsid w:val="0018439B"/>
    <w:rsid w:val="001C45F3"/>
    <w:rsid w:val="001D0C8B"/>
    <w:rsid w:val="001F1364"/>
    <w:rsid w:val="002468E6"/>
    <w:rsid w:val="00250657"/>
    <w:rsid w:val="00287052"/>
    <w:rsid w:val="002953E2"/>
    <w:rsid w:val="00295BFA"/>
    <w:rsid w:val="002B24B0"/>
    <w:rsid w:val="002B67FF"/>
    <w:rsid w:val="002B78A6"/>
    <w:rsid w:val="002C439D"/>
    <w:rsid w:val="003364F5"/>
    <w:rsid w:val="003808B2"/>
    <w:rsid w:val="00385D05"/>
    <w:rsid w:val="003A151F"/>
    <w:rsid w:val="003A33C7"/>
    <w:rsid w:val="003E7A70"/>
    <w:rsid w:val="004026C5"/>
    <w:rsid w:val="00426A34"/>
    <w:rsid w:val="00460E39"/>
    <w:rsid w:val="004D15B9"/>
    <w:rsid w:val="004D21D1"/>
    <w:rsid w:val="004E24D4"/>
    <w:rsid w:val="00504C1C"/>
    <w:rsid w:val="00526AAE"/>
    <w:rsid w:val="00540D50"/>
    <w:rsid w:val="0056165C"/>
    <w:rsid w:val="005634D6"/>
    <w:rsid w:val="0060530B"/>
    <w:rsid w:val="00622847"/>
    <w:rsid w:val="006443D7"/>
    <w:rsid w:val="0068175B"/>
    <w:rsid w:val="006A49B4"/>
    <w:rsid w:val="006A6753"/>
    <w:rsid w:val="006D0EF9"/>
    <w:rsid w:val="006F0BAC"/>
    <w:rsid w:val="007216E4"/>
    <w:rsid w:val="00724FD0"/>
    <w:rsid w:val="007254F1"/>
    <w:rsid w:val="00735019"/>
    <w:rsid w:val="007A0C8E"/>
    <w:rsid w:val="00846503"/>
    <w:rsid w:val="00887EEE"/>
    <w:rsid w:val="00904616"/>
    <w:rsid w:val="009065F0"/>
    <w:rsid w:val="00947A6E"/>
    <w:rsid w:val="00954900"/>
    <w:rsid w:val="009722AA"/>
    <w:rsid w:val="00981F28"/>
    <w:rsid w:val="009845AB"/>
    <w:rsid w:val="009C6BC9"/>
    <w:rsid w:val="009D068A"/>
    <w:rsid w:val="009D5ADE"/>
    <w:rsid w:val="009E2381"/>
    <w:rsid w:val="00A10D3A"/>
    <w:rsid w:val="00A32BA5"/>
    <w:rsid w:val="00A52C44"/>
    <w:rsid w:val="00A90F0E"/>
    <w:rsid w:val="00AC2720"/>
    <w:rsid w:val="00AC7947"/>
    <w:rsid w:val="00B16C01"/>
    <w:rsid w:val="00B32351"/>
    <w:rsid w:val="00B52148"/>
    <w:rsid w:val="00B90E85"/>
    <w:rsid w:val="00BB2D4D"/>
    <w:rsid w:val="00C43751"/>
    <w:rsid w:val="00C96529"/>
    <w:rsid w:val="00D03874"/>
    <w:rsid w:val="00D23214"/>
    <w:rsid w:val="00D30331"/>
    <w:rsid w:val="00D33F34"/>
    <w:rsid w:val="00D856C1"/>
    <w:rsid w:val="00E06FB1"/>
    <w:rsid w:val="00E325B5"/>
    <w:rsid w:val="00E7132E"/>
    <w:rsid w:val="00E760A2"/>
    <w:rsid w:val="00EA2BCB"/>
    <w:rsid w:val="00EF7115"/>
    <w:rsid w:val="00F41778"/>
    <w:rsid w:val="00F64E53"/>
    <w:rsid w:val="00F9351A"/>
    <w:rsid w:val="00FC5A13"/>
    <w:rsid w:val="00FD7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FD0"/>
  </w:style>
  <w:style w:type="paragraph" w:styleId="Heading1">
    <w:name w:val="heading 1"/>
    <w:basedOn w:val="Normal"/>
    <w:next w:val="Normal"/>
    <w:link w:val="Heading1Char"/>
    <w:uiPriority w:val="9"/>
    <w:qFormat/>
    <w:rsid w:val="00561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link w:val="CommentChar"/>
    <w:qFormat/>
    <w:rsid w:val="009D5ADE"/>
    <w:rPr>
      <w:rFonts w:ascii="Times New Roman" w:hAnsi="Times New Roman" w:cs="Times New Roman"/>
      <w:color w:val="1F497D" w:themeColor="text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1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Char">
    <w:name w:val="Comment Char"/>
    <w:basedOn w:val="DefaultParagraphFont"/>
    <w:link w:val="Comment"/>
    <w:rsid w:val="009D5ADE"/>
    <w:rPr>
      <w:rFonts w:ascii="Times New Roman" w:hAnsi="Times New Roman" w:cs="Times New Roman"/>
      <w:color w:val="1F497D" w:themeColor="text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1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s">
    <w:name w:val="tabs"/>
    <w:basedOn w:val="Normal"/>
    <w:link w:val="tabsChar"/>
    <w:qFormat/>
    <w:rsid w:val="00E325B5"/>
    <w:pPr>
      <w:tabs>
        <w:tab w:val="left" w:pos="993"/>
        <w:tab w:val="left" w:pos="2694"/>
        <w:tab w:val="left" w:pos="3686"/>
        <w:tab w:val="left" w:pos="4536"/>
        <w:tab w:val="left" w:pos="6379"/>
        <w:tab w:val="left" w:pos="7371"/>
      </w:tabs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BB2D4D"/>
    <w:pPr>
      <w:ind w:left="720"/>
      <w:contextualSpacing/>
    </w:pPr>
  </w:style>
  <w:style w:type="character" w:customStyle="1" w:styleId="tabsChar">
    <w:name w:val="tabs Char"/>
    <w:basedOn w:val="DefaultParagraphFont"/>
    <w:link w:val="tabs"/>
    <w:rsid w:val="00E325B5"/>
    <w:rPr>
      <w:rFonts w:ascii="Times New Roman" w:hAnsi="Times New Roman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760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0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EB741-51FA-430D-977B-3D9BC27CF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1117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48</cp:revision>
  <dcterms:created xsi:type="dcterms:W3CDTF">2012-05-21T18:59:00Z</dcterms:created>
  <dcterms:modified xsi:type="dcterms:W3CDTF">2012-06-24T16:19:00Z</dcterms:modified>
</cp:coreProperties>
</file>